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6217B" w14:textId="77777777" w:rsidR="00CD7348" w:rsidRDefault="00CD7348" w:rsidP="00AE6B8C">
      <w:r>
        <w:rPr>
          <w:b/>
          <w:i/>
        </w:rPr>
        <w:t>Attendees</w:t>
      </w:r>
      <w:r w:rsidR="001A5148" w:rsidRPr="001C5C26">
        <w:rPr>
          <w:b/>
          <w:i/>
        </w:rPr>
        <w:t>:</w:t>
      </w:r>
    </w:p>
    <w:p w14:paraId="7FC75024" w14:textId="0318819E" w:rsidR="00CD7348" w:rsidRPr="00CD7348" w:rsidRDefault="00CD7348" w:rsidP="00CD7348">
      <w:pPr>
        <w:pStyle w:val="ListParagraph"/>
        <w:numPr>
          <w:ilvl w:val="0"/>
          <w:numId w:val="9"/>
        </w:numPr>
      </w:pPr>
      <w:r w:rsidRPr="00CD7348">
        <w:rPr>
          <w:b/>
        </w:rPr>
        <w:t xml:space="preserve">BMGF:  </w:t>
      </w:r>
      <w:r>
        <w:t xml:space="preserve">Alison Jones, Steven Kern, Thea Norman, Tom </w:t>
      </w:r>
      <w:proofErr w:type="spellStart"/>
      <w:r>
        <w:t>Peppard</w:t>
      </w:r>
      <w:proofErr w:type="spellEnd"/>
      <w:r>
        <w:t xml:space="preserve"> (</w:t>
      </w:r>
      <w:r w:rsidRPr="00CD7348">
        <w:rPr>
          <w:i/>
        </w:rPr>
        <w:t xml:space="preserve">also </w:t>
      </w:r>
      <w:proofErr w:type="spellStart"/>
      <w:r w:rsidRPr="00CD7348">
        <w:rPr>
          <w:i/>
        </w:rPr>
        <w:t>CC’d</w:t>
      </w:r>
      <w:proofErr w:type="spellEnd"/>
      <w:r w:rsidRPr="00CD7348">
        <w:rPr>
          <w:i/>
        </w:rPr>
        <w:t xml:space="preserve">: Laura </w:t>
      </w:r>
      <w:proofErr w:type="spellStart"/>
      <w:r w:rsidRPr="00CD7348">
        <w:rPr>
          <w:i/>
        </w:rPr>
        <w:t>Lamberti</w:t>
      </w:r>
      <w:proofErr w:type="spellEnd"/>
      <w:r w:rsidRPr="00CD7348">
        <w:rPr>
          <w:i/>
        </w:rPr>
        <w:t>, Anita Zaidi</w:t>
      </w:r>
      <w:r>
        <w:t>)</w:t>
      </w:r>
    </w:p>
    <w:p w14:paraId="6A2B2368" w14:textId="7E7E3974" w:rsidR="00CD7348" w:rsidRDefault="00CD7348" w:rsidP="00CD7348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EuPathDB</w:t>
      </w:r>
      <w:proofErr w:type="spellEnd"/>
      <w:r>
        <w:rPr>
          <w:b/>
        </w:rPr>
        <w:t xml:space="preserve">:  </w:t>
      </w:r>
      <w:r>
        <w:t xml:space="preserve">Brian </w:t>
      </w:r>
      <w:proofErr w:type="spellStart"/>
      <w:r>
        <w:t>Brunk</w:t>
      </w:r>
      <w:proofErr w:type="spellEnd"/>
      <w:r>
        <w:t xml:space="preserve">, Omar </w:t>
      </w:r>
      <w:proofErr w:type="spellStart"/>
      <w:r>
        <w:t>Harb</w:t>
      </w:r>
      <w:proofErr w:type="spellEnd"/>
      <w:r>
        <w:t xml:space="preserve">, Jessica Kissinger, </w:t>
      </w:r>
      <w:r w:rsidR="001A5148">
        <w:t xml:space="preserve">David </w:t>
      </w:r>
      <w:proofErr w:type="spellStart"/>
      <w:r w:rsidR="001A5148">
        <w:t>Roos</w:t>
      </w:r>
      <w:proofErr w:type="spellEnd"/>
      <w:r w:rsidR="001A5148">
        <w:t>,</w:t>
      </w:r>
      <w:r>
        <w:t xml:space="preserve"> Chris </w:t>
      </w:r>
      <w:proofErr w:type="spellStart"/>
      <w:r>
        <w:t>Stoeckert</w:t>
      </w:r>
      <w:proofErr w:type="spellEnd"/>
    </w:p>
    <w:p w14:paraId="582722F9" w14:textId="013861F0" w:rsidR="00CD7348" w:rsidRDefault="00CD7348" w:rsidP="00CD7348">
      <w:pPr>
        <w:pStyle w:val="ListParagraph"/>
        <w:numPr>
          <w:ilvl w:val="0"/>
          <w:numId w:val="9"/>
        </w:numPr>
      </w:pPr>
      <w:r>
        <w:rPr>
          <w:b/>
        </w:rPr>
        <w:t>GEMS:</w:t>
      </w:r>
      <w:r>
        <w:t xml:space="preserve">  Anna </w:t>
      </w:r>
      <w:proofErr w:type="spellStart"/>
      <w:r>
        <w:t>Roose</w:t>
      </w:r>
      <w:proofErr w:type="spellEnd"/>
      <w:r>
        <w:t xml:space="preserve"> (</w:t>
      </w:r>
      <w:r w:rsidRPr="00CD7348">
        <w:rPr>
          <w:i/>
        </w:rPr>
        <w:t xml:space="preserve">also </w:t>
      </w:r>
      <w:proofErr w:type="spellStart"/>
      <w:r w:rsidRPr="00CD7348">
        <w:rPr>
          <w:i/>
        </w:rPr>
        <w:t>CC’d</w:t>
      </w:r>
      <w:proofErr w:type="spellEnd"/>
      <w:r w:rsidRPr="00CD7348">
        <w:rPr>
          <w:i/>
        </w:rPr>
        <w:t xml:space="preserve">: </w:t>
      </w:r>
      <w:r>
        <w:rPr>
          <w:i/>
        </w:rPr>
        <w:t xml:space="preserve">Karen </w:t>
      </w:r>
      <w:proofErr w:type="spellStart"/>
      <w:r>
        <w:rPr>
          <w:i/>
        </w:rPr>
        <w:t>Kotloff</w:t>
      </w:r>
      <w:proofErr w:type="spellEnd"/>
      <w:r>
        <w:rPr>
          <w:i/>
        </w:rPr>
        <w:t xml:space="preserve">, Mike Levine, </w:t>
      </w:r>
      <w:proofErr w:type="spellStart"/>
      <w:r>
        <w:rPr>
          <w:i/>
        </w:rPr>
        <w:t>Dilruba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Nasrin</w:t>
      </w:r>
      <w:proofErr w:type="spellEnd"/>
      <w:r>
        <w:rPr>
          <w:i/>
        </w:rPr>
        <w:t>, Sharon Tennant</w:t>
      </w:r>
      <w:r>
        <w:t>)</w:t>
      </w:r>
    </w:p>
    <w:p w14:paraId="4B6F0B21" w14:textId="1F23B3C9" w:rsidR="00CD7348" w:rsidRDefault="00CD7348" w:rsidP="00CD7348">
      <w:pPr>
        <w:pStyle w:val="ListParagraph"/>
        <w:numPr>
          <w:ilvl w:val="0"/>
          <w:numId w:val="9"/>
        </w:numPr>
      </w:pPr>
      <w:r w:rsidRPr="00CD7348">
        <w:rPr>
          <w:b/>
        </w:rPr>
        <w:t xml:space="preserve">MAL-ED:  </w:t>
      </w:r>
      <w:r>
        <w:t>Michael Gottlieb,  Dennis Lan</w:t>
      </w:r>
      <w:r w:rsidR="0018285E">
        <w:t>g</w:t>
      </w:r>
      <w:r>
        <w:t xml:space="preserve"> (</w:t>
      </w:r>
      <w:r w:rsidR="0018285E">
        <w:rPr>
          <w:i/>
        </w:rPr>
        <w:t>via teleconference</w:t>
      </w:r>
      <w:r>
        <w:t xml:space="preserve">), </w:t>
      </w:r>
      <w:r w:rsidRPr="00CD7348">
        <w:t>Jessica</w:t>
      </w:r>
      <w:r>
        <w:t xml:space="preserve"> Seidman, David Spiro, Karen </w:t>
      </w:r>
      <w:proofErr w:type="spellStart"/>
      <w:r>
        <w:t>Tountas</w:t>
      </w:r>
      <w:proofErr w:type="spellEnd"/>
      <w:r>
        <w:t xml:space="preserve"> (</w:t>
      </w:r>
      <w:r w:rsidRPr="00CD7348">
        <w:rPr>
          <w:i/>
        </w:rPr>
        <w:t xml:space="preserve">also </w:t>
      </w:r>
      <w:proofErr w:type="spellStart"/>
      <w:r w:rsidRPr="00CD7348">
        <w:rPr>
          <w:i/>
        </w:rPr>
        <w:t>CC’d</w:t>
      </w:r>
      <w:proofErr w:type="spellEnd"/>
      <w:r w:rsidRPr="00CD7348">
        <w:rPr>
          <w:i/>
        </w:rPr>
        <w:t xml:space="preserve">: </w:t>
      </w:r>
      <w:r>
        <w:rPr>
          <w:i/>
        </w:rPr>
        <w:t xml:space="preserve">Danny Carreon, </w:t>
      </w:r>
      <w:proofErr w:type="spellStart"/>
      <w:r>
        <w:rPr>
          <w:i/>
        </w:rPr>
        <w:t>Viyada</w:t>
      </w:r>
      <w:proofErr w:type="spellEnd"/>
      <w:r>
        <w:rPr>
          <w:i/>
        </w:rPr>
        <w:t xml:space="preserve"> Doan, Eric Houpt, Stacey </w:t>
      </w:r>
      <w:proofErr w:type="spellStart"/>
      <w:r>
        <w:rPr>
          <w:i/>
        </w:rPr>
        <w:t>Knobler</w:t>
      </w:r>
      <w:proofErr w:type="spellEnd"/>
      <w:r>
        <w:rPr>
          <w:i/>
        </w:rPr>
        <w:t>, Monica McGrath</w:t>
      </w:r>
      <w:r>
        <w:t>)</w:t>
      </w:r>
    </w:p>
    <w:p w14:paraId="5E82D9BB" w14:textId="127A219C" w:rsidR="005B4DD2" w:rsidRPr="001C5C26" w:rsidRDefault="005B4DD2" w:rsidP="006A615E">
      <w:pPr>
        <w:keepNext/>
        <w:spacing w:before="220"/>
        <w:rPr>
          <w:b/>
          <w:i/>
        </w:rPr>
      </w:pPr>
      <w:r w:rsidRPr="001C5C26">
        <w:rPr>
          <w:b/>
          <w:i/>
        </w:rPr>
        <w:t>Agreements</w:t>
      </w:r>
      <w:r w:rsidR="006B7A49" w:rsidRPr="001C5C26">
        <w:rPr>
          <w:b/>
          <w:i/>
        </w:rPr>
        <w:t>:</w:t>
      </w:r>
    </w:p>
    <w:p w14:paraId="5CE7CCD3" w14:textId="3BDB2524" w:rsidR="005B4DD2" w:rsidRDefault="005B4DD2" w:rsidP="005B4DD2">
      <w:pPr>
        <w:pStyle w:val="ListParagraph"/>
        <w:numPr>
          <w:ilvl w:val="0"/>
          <w:numId w:val="19"/>
        </w:numPr>
      </w:pPr>
      <w:r w:rsidRPr="00A24AC9">
        <w:rPr>
          <w:highlight w:val="green"/>
        </w:rPr>
        <w:t>Agreement</w:t>
      </w:r>
      <w:r w:rsidRPr="00A24AC9">
        <w:t xml:space="preserve"> that </w:t>
      </w:r>
      <w:r w:rsidR="006F1EBD">
        <w:t>database resources supported by this</w:t>
      </w:r>
      <w:r w:rsidR="006F1EBD" w:rsidRPr="00A24AC9">
        <w:t xml:space="preserve"> </w:t>
      </w:r>
      <w:r w:rsidRPr="00A24AC9">
        <w:t xml:space="preserve">award should be </w:t>
      </w:r>
      <w:r w:rsidR="006F1EBD">
        <w:t>constructed so as to readily accommodate</w:t>
      </w:r>
      <w:r w:rsidR="006F1EBD" w:rsidRPr="00A24AC9">
        <w:t xml:space="preserve"> </w:t>
      </w:r>
      <w:r w:rsidRPr="00A24AC9">
        <w:t>datasets beyond those that are EDD-specific</w:t>
      </w:r>
      <w:r>
        <w:t xml:space="preserve">.  </w:t>
      </w:r>
      <w:r w:rsidR="006F1EBD">
        <w:t>O</w:t>
      </w:r>
      <w:r>
        <w:t xml:space="preserve">rganizing in this way should make it possible for a user to query </w:t>
      </w:r>
      <w:r w:rsidR="006F1EBD">
        <w:t>across available</w:t>
      </w:r>
      <w:r>
        <w:t xml:space="preserve"> datasets</w:t>
      </w:r>
      <w:r w:rsidR="006F1EBD">
        <w:t xml:space="preserve"> </w:t>
      </w:r>
      <w:r>
        <w:t xml:space="preserve">(EDD, malaria </w:t>
      </w:r>
      <w:proofErr w:type="spellStart"/>
      <w:r>
        <w:t>etc</w:t>
      </w:r>
      <w:proofErr w:type="spellEnd"/>
      <w:r>
        <w:t>)</w:t>
      </w:r>
      <w:r w:rsidR="006F1EBD">
        <w:t>, whe</w:t>
      </w:r>
      <w:r w:rsidR="007549E2">
        <w:t>n</w:t>
      </w:r>
      <w:r w:rsidR="006F1EBD">
        <w:t xml:space="preserve"> appropriate.</w:t>
      </w:r>
    </w:p>
    <w:p w14:paraId="43A99817" w14:textId="600F4067" w:rsidR="005B4DD2" w:rsidRDefault="005B4DD2" w:rsidP="005B4DD2">
      <w:pPr>
        <w:pStyle w:val="ListParagraph"/>
        <w:numPr>
          <w:ilvl w:val="0"/>
          <w:numId w:val="19"/>
        </w:numPr>
      </w:pPr>
      <w:r w:rsidRPr="006A2A0E">
        <w:rPr>
          <w:highlight w:val="green"/>
        </w:rPr>
        <w:t>Agreement</w:t>
      </w:r>
      <w:r>
        <w:t xml:space="preserve"> that “release 0” </w:t>
      </w:r>
      <w:r w:rsidR="006F1EBD">
        <w:t>encompass GEMS and MAL-ED data</w:t>
      </w:r>
      <w:r>
        <w:t xml:space="preserve"> already organized/structured in </w:t>
      </w:r>
      <w:proofErr w:type="spellStart"/>
      <w:r>
        <w:t>HBGDki</w:t>
      </w:r>
      <w:proofErr w:type="spellEnd"/>
      <w:r>
        <w:t>.</w:t>
      </w:r>
    </w:p>
    <w:p w14:paraId="5C3C713C" w14:textId="4426A5F4" w:rsidR="005B4DD2" w:rsidRPr="001C5C26" w:rsidRDefault="005B4DD2" w:rsidP="005B4DD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910D59">
        <w:rPr>
          <w:highlight w:val="green"/>
        </w:rPr>
        <w:t>Agreement</w:t>
      </w:r>
      <w:r>
        <w:t xml:space="preserve"> that first release of data (“</w:t>
      </w:r>
      <w:r w:rsidRPr="001C5C26">
        <w:rPr>
          <w:color w:val="000000" w:themeColor="text1"/>
        </w:rPr>
        <w:t>release 0”)</w:t>
      </w:r>
      <w:r w:rsidR="00B64DF2" w:rsidRPr="001C5C26">
        <w:rPr>
          <w:color w:val="000000" w:themeColor="text1"/>
        </w:rPr>
        <w:t xml:space="preserve"> to</w:t>
      </w:r>
      <w:r w:rsidRPr="001C5C26">
        <w:rPr>
          <w:color w:val="000000" w:themeColor="text1"/>
        </w:rPr>
        <w:t xml:space="preserve"> this grant’s internal team will take place by August 2, </w:t>
      </w:r>
      <w:commentRangeStart w:id="0"/>
      <w:r w:rsidRPr="001C5C26">
        <w:rPr>
          <w:color w:val="000000" w:themeColor="text1"/>
        </w:rPr>
        <w:t>2017</w:t>
      </w:r>
      <w:commentRangeEnd w:id="0"/>
      <w:r w:rsidR="00A72E69">
        <w:rPr>
          <w:rStyle w:val="CommentReference"/>
        </w:rPr>
        <w:commentReference w:id="0"/>
      </w:r>
      <w:r w:rsidRPr="001C5C26">
        <w:rPr>
          <w:color w:val="000000" w:themeColor="text1"/>
        </w:rPr>
        <w:t>.</w:t>
      </w:r>
    </w:p>
    <w:p w14:paraId="15D1048F" w14:textId="790277D1" w:rsidR="005B4DD2" w:rsidRPr="001C5C26" w:rsidRDefault="005B4DD2" w:rsidP="005B4DD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1C5C26">
        <w:rPr>
          <w:color w:val="000000" w:themeColor="text1"/>
          <w:highlight w:val="green"/>
        </w:rPr>
        <w:t>Agreement</w:t>
      </w:r>
      <w:r w:rsidRPr="001C5C26">
        <w:rPr>
          <w:color w:val="000000" w:themeColor="text1"/>
        </w:rPr>
        <w:t xml:space="preserve"> that a small group be convened in August to look at the “release 0” prototype and to draft policies and procedures</w:t>
      </w:r>
      <w:r w:rsidR="006F1EBD" w:rsidRPr="001C5C26">
        <w:rPr>
          <w:color w:val="000000" w:themeColor="text1"/>
        </w:rPr>
        <w:t xml:space="preserve"> for data access, and further plans for data loading, analysis, </w:t>
      </w:r>
      <w:commentRangeStart w:id="1"/>
      <w:r w:rsidR="006F1EBD" w:rsidRPr="001C5C26">
        <w:rPr>
          <w:color w:val="000000" w:themeColor="text1"/>
        </w:rPr>
        <w:t>etc</w:t>
      </w:r>
      <w:commentRangeEnd w:id="1"/>
      <w:r w:rsidR="00177BA1">
        <w:rPr>
          <w:rStyle w:val="CommentReference"/>
        </w:rPr>
        <w:commentReference w:id="1"/>
      </w:r>
      <w:r w:rsidR="006F1EBD" w:rsidRPr="001C5C26">
        <w:rPr>
          <w:color w:val="000000" w:themeColor="text1"/>
        </w:rPr>
        <w:t>.</w:t>
      </w:r>
    </w:p>
    <w:p w14:paraId="0EA89BCC" w14:textId="1FB27839" w:rsidR="005B4DD2" w:rsidRPr="006A615E" w:rsidRDefault="005B4DD2" w:rsidP="005B4DD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1C5C26">
        <w:rPr>
          <w:color w:val="000000" w:themeColor="text1"/>
          <w:highlight w:val="green"/>
        </w:rPr>
        <w:t>Agreement</w:t>
      </w:r>
      <w:r w:rsidRPr="001C5C26">
        <w:rPr>
          <w:color w:val="000000" w:themeColor="text1"/>
        </w:rPr>
        <w:t xml:space="preserve"> that we should target Nov-2017 for public presentation and/or release of “release 0”</w:t>
      </w:r>
      <w:r w:rsidR="006F1EBD" w:rsidRPr="001C5C26">
        <w:rPr>
          <w:color w:val="000000" w:themeColor="text1"/>
        </w:rPr>
        <w:t>, perhaps in association with the</w:t>
      </w:r>
      <w:r w:rsidRPr="001C5C26">
        <w:rPr>
          <w:color w:val="000000" w:themeColor="text1"/>
        </w:rPr>
        <w:t xml:space="preserve"> ASTMH meeting in Baltimore</w:t>
      </w:r>
      <w:r w:rsidR="006F1EBD" w:rsidRPr="001C5C26">
        <w:rPr>
          <w:color w:val="000000" w:themeColor="text1"/>
        </w:rPr>
        <w:t xml:space="preserve"> (or elsewhere, if more appropriate)</w:t>
      </w:r>
      <w:r w:rsidRPr="006A615E">
        <w:rPr>
          <w:color w:val="000000" w:themeColor="text1"/>
        </w:rPr>
        <w:t xml:space="preserve"> </w:t>
      </w:r>
    </w:p>
    <w:p w14:paraId="756D9D46" w14:textId="77777777" w:rsidR="005B4DD2" w:rsidRPr="001C5C26" w:rsidRDefault="005B4DD2" w:rsidP="005B4DD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1C5C26">
        <w:rPr>
          <w:color w:val="000000" w:themeColor="text1"/>
          <w:highlight w:val="green"/>
        </w:rPr>
        <w:t>Agreement</w:t>
      </w:r>
      <w:r w:rsidRPr="001C5C26">
        <w:rPr>
          <w:color w:val="000000" w:themeColor="text1"/>
        </w:rPr>
        <w:t xml:space="preserve"> to the schedule below</w:t>
      </w:r>
    </w:p>
    <w:p w14:paraId="0937812A" w14:textId="467B3D76" w:rsidR="005B4DD2" w:rsidRPr="001C5C26" w:rsidRDefault="005B4DD2" w:rsidP="005B4DD2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1C5C26">
        <w:rPr>
          <w:color w:val="000000" w:themeColor="text1"/>
        </w:rPr>
        <w:t>August 2017</w:t>
      </w:r>
      <w:r w:rsidR="006F1EBD" w:rsidRPr="006A615E">
        <w:rPr>
          <w:color w:val="000000" w:themeColor="text1"/>
        </w:rPr>
        <w:t xml:space="preserve"> (or earlier</w:t>
      </w:r>
      <w:r w:rsidR="00775345" w:rsidRPr="001C5C26">
        <w:rPr>
          <w:color w:val="000000" w:themeColor="text1"/>
        </w:rPr>
        <w:t>, if possible</w:t>
      </w:r>
      <w:r w:rsidR="006F1EBD" w:rsidRPr="006A615E">
        <w:rPr>
          <w:color w:val="000000" w:themeColor="text1"/>
        </w:rPr>
        <w:t>)</w:t>
      </w:r>
      <w:r w:rsidRPr="001C5C26">
        <w:rPr>
          <w:color w:val="000000" w:themeColor="text1"/>
        </w:rPr>
        <w:t>: internal release</w:t>
      </w:r>
      <w:r w:rsidR="00B64DF2" w:rsidRPr="001C5C26">
        <w:rPr>
          <w:color w:val="000000" w:themeColor="text1"/>
        </w:rPr>
        <w:t xml:space="preserve"> (</w:t>
      </w:r>
      <w:r w:rsidR="005A444A" w:rsidRPr="001C5C26">
        <w:rPr>
          <w:color w:val="000000" w:themeColor="text1"/>
        </w:rPr>
        <w:t>"</w:t>
      </w:r>
      <w:r w:rsidR="00B64DF2" w:rsidRPr="001C5C26">
        <w:rPr>
          <w:color w:val="000000" w:themeColor="text1"/>
        </w:rPr>
        <w:t>release 0</w:t>
      </w:r>
      <w:r w:rsidR="005A444A" w:rsidRPr="001C5C26">
        <w:rPr>
          <w:color w:val="000000" w:themeColor="text1"/>
        </w:rPr>
        <w:t>"</w:t>
      </w:r>
      <w:r w:rsidR="00B64DF2" w:rsidRPr="001C5C26">
        <w:rPr>
          <w:color w:val="000000" w:themeColor="text1"/>
        </w:rPr>
        <w:t>)</w:t>
      </w:r>
      <w:r w:rsidRPr="001C5C26">
        <w:rPr>
          <w:color w:val="000000" w:themeColor="text1"/>
        </w:rPr>
        <w:t xml:space="preserve"> for beta testing</w:t>
      </w:r>
    </w:p>
    <w:p w14:paraId="3162F01E" w14:textId="3E2D50F2" w:rsidR="005B4DD2" w:rsidRPr="001C5C26" w:rsidRDefault="00B64DF2" w:rsidP="005B4DD2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August 2017: </w:t>
      </w:r>
      <w:r w:rsidR="005A444A" w:rsidRPr="001C5C26">
        <w:rPr>
          <w:color w:val="000000" w:themeColor="text1"/>
        </w:rPr>
        <w:t xml:space="preserve">face-to-face </w:t>
      </w:r>
      <w:r w:rsidR="005B4DD2" w:rsidRPr="001C5C26">
        <w:rPr>
          <w:color w:val="000000" w:themeColor="text1"/>
        </w:rPr>
        <w:t xml:space="preserve">meeting </w:t>
      </w:r>
      <w:r w:rsidR="005A444A" w:rsidRPr="001C5C26">
        <w:rPr>
          <w:color w:val="000000" w:themeColor="text1"/>
        </w:rPr>
        <w:t xml:space="preserve">of core team </w:t>
      </w:r>
      <w:r w:rsidR="005B4DD2" w:rsidRPr="001C5C26">
        <w:rPr>
          <w:color w:val="000000" w:themeColor="text1"/>
        </w:rPr>
        <w:t>to start using internal release and to draft policies and procedures</w:t>
      </w:r>
      <w:r w:rsidRPr="001C5C26">
        <w:rPr>
          <w:color w:val="000000" w:themeColor="text1"/>
        </w:rPr>
        <w:t xml:space="preserve"> (location TBD)</w:t>
      </w:r>
      <w:r w:rsidR="005B4DD2" w:rsidRPr="001C5C26">
        <w:rPr>
          <w:color w:val="000000" w:themeColor="text1"/>
        </w:rPr>
        <w:t>.</w:t>
      </w:r>
    </w:p>
    <w:p w14:paraId="3BA269CB" w14:textId="7E81233E" w:rsidR="005B4DD2" w:rsidRPr="001C5C26" w:rsidRDefault="00B64DF2" w:rsidP="005B4DD2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1C5C26">
        <w:rPr>
          <w:color w:val="000000" w:themeColor="text1"/>
        </w:rPr>
        <w:t>Nov 2017: Penn team demo and/or public release of</w:t>
      </w:r>
      <w:r w:rsidR="005B4DD2" w:rsidRPr="001C5C26">
        <w:rPr>
          <w:color w:val="000000" w:themeColor="text1"/>
        </w:rPr>
        <w:t xml:space="preserve"> </w:t>
      </w:r>
      <w:proofErr w:type="spellStart"/>
      <w:r w:rsidR="005B4DD2" w:rsidRPr="001C5C26">
        <w:rPr>
          <w:color w:val="000000" w:themeColor="text1"/>
        </w:rPr>
        <w:t>EuPathDB</w:t>
      </w:r>
      <w:proofErr w:type="spellEnd"/>
      <w:r w:rsidRPr="001C5C26">
        <w:rPr>
          <w:color w:val="000000" w:themeColor="text1"/>
        </w:rPr>
        <w:t xml:space="preserve"> (</w:t>
      </w:r>
      <w:r w:rsidR="005A444A" w:rsidRPr="001C5C26">
        <w:rPr>
          <w:color w:val="000000" w:themeColor="text1"/>
        </w:rPr>
        <w:t>"</w:t>
      </w:r>
      <w:r w:rsidRPr="001C5C26">
        <w:rPr>
          <w:color w:val="000000" w:themeColor="text1"/>
        </w:rPr>
        <w:t>release 0</w:t>
      </w:r>
      <w:r w:rsidR="005A444A" w:rsidRPr="001C5C26">
        <w:rPr>
          <w:color w:val="000000" w:themeColor="text1"/>
        </w:rPr>
        <w:t>"</w:t>
      </w:r>
      <w:r w:rsidRPr="001C5C26">
        <w:rPr>
          <w:color w:val="000000" w:themeColor="text1"/>
        </w:rPr>
        <w:t>) at ASTMH</w:t>
      </w:r>
      <w:r w:rsidR="005A444A" w:rsidRPr="001C5C26">
        <w:rPr>
          <w:color w:val="000000" w:themeColor="text1"/>
        </w:rPr>
        <w:t xml:space="preserve"> (with possibility of opening site for use during the meeting?)</w:t>
      </w:r>
      <w:r w:rsidRPr="001C5C26">
        <w:rPr>
          <w:color w:val="000000" w:themeColor="text1"/>
        </w:rPr>
        <w:t>.</w:t>
      </w:r>
    </w:p>
    <w:p w14:paraId="53F3BBED" w14:textId="15CADAFF" w:rsidR="005A444A" w:rsidRPr="00A24AC9" w:rsidRDefault="006F1EBD" w:rsidP="006A615E">
      <w:pPr>
        <w:pStyle w:val="ListParagraph"/>
        <w:numPr>
          <w:ilvl w:val="1"/>
          <w:numId w:val="19"/>
        </w:numPr>
      </w:pPr>
      <w:r w:rsidRPr="006A615E">
        <w:rPr>
          <w:color w:val="000000" w:themeColor="text1"/>
        </w:rPr>
        <w:t xml:space="preserve">Oct-Dec </w:t>
      </w:r>
      <w:r w:rsidR="005B4DD2" w:rsidRPr="001C5C26">
        <w:rPr>
          <w:color w:val="000000" w:themeColor="text1"/>
        </w:rPr>
        <w:t>2017: investigator wor</w:t>
      </w:r>
      <w:r w:rsidR="005B4DD2">
        <w:t xml:space="preserve">kshop </w:t>
      </w:r>
      <w:r w:rsidR="0099482F">
        <w:t>(</w:t>
      </w:r>
      <w:r w:rsidR="005B4DD2">
        <w:t>location TBD</w:t>
      </w:r>
      <w:r w:rsidR="0099482F">
        <w:t>)</w:t>
      </w:r>
      <w:r w:rsidR="00B64DF2">
        <w:t>.  BMGF to lead on planning logistics.</w:t>
      </w:r>
    </w:p>
    <w:p w14:paraId="31AE88AE" w14:textId="77777777" w:rsidR="001A5148" w:rsidRPr="001C5C26" w:rsidRDefault="001A5148" w:rsidP="006A615E">
      <w:pPr>
        <w:keepNext/>
        <w:spacing w:before="220"/>
        <w:rPr>
          <w:b/>
          <w:i/>
        </w:rPr>
      </w:pPr>
      <w:r w:rsidRPr="001C5C26">
        <w:rPr>
          <w:b/>
          <w:i/>
        </w:rPr>
        <w:t>Action Items:</w:t>
      </w:r>
    </w:p>
    <w:p w14:paraId="0FBE477E" w14:textId="1482A82C" w:rsidR="0060397B" w:rsidRPr="006A615E" w:rsidRDefault="0060397B" w:rsidP="0060397B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</w:t>
      </w:r>
      <w:r w:rsidRPr="006A615E">
        <w:t xml:space="preserve">: David/Alison </w:t>
      </w:r>
      <w:r w:rsidRPr="006A615E">
        <w:rPr>
          <w:color w:val="000000" w:themeColor="text1"/>
        </w:rPr>
        <w:t xml:space="preserve">to </w:t>
      </w:r>
      <w:r w:rsidR="006F1EBD" w:rsidRPr="006A615E">
        <w:rPr>
          <w:color w:val="000000" w:themeColor="text1"/>
        </w:rPr>
        <w:t xml:space="preserve">send email and/or </w:t>
      </w:r>
      <w:r w:rsidRPr="006A615E">
        <w:rPr>
          <w:color w:val="000000" w:themeColor="text1"/>
        </w:rPr>
        <w:t>s</w:t>
      </w:r>
      <w:r w:rsidRPr="006A615E">
        <w:t>chedule a call so that grants administrator</w:t>
      </w:r>
      <w:r w:rsidR="001B48AE" w:rsidRPr="006A615E">
        <w:t>s at Penn</w:t>
      </w:r>
      <w:r w:rsidRPr="006A615E">
        <w:t xml:space="preserve"> can have a few questions answered</w:t>
      </w:r>
      <w:r w:rsidR="003A00D2" w:rsidRPr="006A615E">
        <w:rPr>
          <w:i/>
          <w:color w:val="FF0000"/>
        </w:rPr>
        <w:t xml:space="preserve"> … done</w:t>
      </w:r>
    </w:p>
    <w:p w14:paraId="11C95CCE" w14:textId="77777777" w:rsidR="0060397B" w:rsidRPr="006A615E" w:rsidRDefault="0060397B" w:rsidP="0060397B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</w:t>
      </w:r>
      <w:r w:rsidRPr="006A615E">
        <w:t>: David to provide updated results framework and tracker (by April 30)</w:t>
      </w:r>
    </w:p>
    <w:p w14:paraId="74FA0EDE" w14:textId="4E46528B" w:rsidR="005B4DD2" w:rsidRPr="001C5C26" w:rsidRDefault="0060397B" w:rsidP="005B4DD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A615E">
        <w:rPr>
          <w:color w:val="000000" w:themeColor="text1"/>
          <w:highlight w:val="yellow"/>
        </w:rPr>
        <w:t>Action Item</w:t>
      </w:r>
      <w:r w:rsidRPr="006A615E">
        <w:rPr>
          <w:color w:val="000000" w:themeColor="text1"/>
        </w:rPr>
        <w:t xml:space="preserve">: </w:t>
      </w:r>
      <w:r w:rsidR="006B6D55" w:rsidRPr="006A615E">
        <w:rPr>
          <w:color w:val="000000" w:themeColor="text1"/>
        </w:rPr>
        <w:t xml:space="preserve">Tom to schedule a call with Thea, </w:t>
      </w:r>
      <w:r w:rsidRPr="006A615E">
        <w:rPr>
          <w:color w:val="000000" w:themeColor="text1"/>
        </w:rPr>
        <w:t>David,</w:t>
      </w:r>
      <w:r w:rsidR="006B6D55" w:rsidRPr="006A615E">
        <w:rPr>
          <w:color w:val="000000" w:themeColor="text1"/>
        </w:rPr>
        <w:t xml:space="preserve"> </w:t>
      </w:r>
      <w:r w:rsidRPr="006A615E">
        <w:rPr>
          <w:color w:val="000000" w:themeColor="text1"/>
        </w:rPr>
        <w:t xml:space="preserve">and </w:t>
      </w:r>
      <w:r w:rsidR="006B6D55" w:rsidRPr="006A615E">
        <w:rPr>
          <w:color w:val="000000" w:themeColor="text1"/>
        </w:rPr>
        <w:t xml:space="preserve">others from QS and </w:t>
      </w:r>
      <w:proofErr w:type="spellStart"/>
      <w:r w:rsidR="006B6D55" w:rsidRPr="006A615E">
        <w:rPr>
          <w:color w:val="000000" w:themeColor="text1"/>
        </w:rPr>
        <w:t>EuPathDB</w:t>
      </w:r>
      <w:proofErr w:type="spellEnd"/>
      <w:r w:rsidR="006B6D55" w:rsidRPr="006A615E">
        <w:rPr>
          <w:color w:val="000000" w:themeColor="text1"/>
        </w:rPr>
        <w:t xml:space="preserve"> as </w:t>
      </w:r>
      <w:proofErr w:type="gramStart"/>
      <w:r w:rsidR="006B6D55" w:rsidRPr="006A615E">
        <w:rPr>
          <w:color w:val="000000" w:themeColor="text1"/>
        </w:rPr>
        <w:t>appropriate,</w:t>
      </w:r>
      <w:proofErr w:type="gramEnd"/>
      <w:r w:rsidR="006B6D55" w:rsidRPr="006A615E">
        <w:rPr>
          <w:color w:val="000000" w:themeColor="text1"/>
        </w:rPr>
        <w:t xml:space="preserve"> </w:t>
      </w:r>
      <w:r w:rsidRPr="001C5C26">
        <w:rPr>
          <w:color w:val="000000" w:themeColor="text1"/>
        </w:rPr>
        <w:t xml:space="preserve">focused on understanding </w:t>
      </w:r>
      <w:proofErr w:type="spellStart"/>
      <w:r w:rsidRPr="001C5C26">
        <w:rPr>
          <w:color w:val="000000" w:themeColor="text1"/>
        </w:rPr>
        <w:t>HBGDki</w:t>
      </w:r>
      <w:proofErr w:type="spellEnd"/>
      <w:r w:rsidRPr="001C5C26">
        <w:rPr>
          <w:color w:val="000000" w:themeColor="text1"/>
        </w:rPr>
        <w:t xml:space="preserve"> datasets and tools to help guide this partnership and figure out what from </w:t>
      </w:r>
      <w:proofErr w:type="spellStart"/>
      <w:r w:rsidRPr="001C5C26">
        <w:rPr>
          <w:color w:val="000000" w:themeColor="text1"/>
        </w:rPr>
        <w:t>HBGDki</w:t>
      </w:r>
      <w:proofErr w:type="spellEnd"/>
      <w:r w:rsidRPr="001C5C26">
        <w:rPr>
          <w:color w:val="000000" w:themeColor="text1"/>
        </w:rPr>
        <w:t xml:space="preserve"> </w:t>
      </w:r>
      <w:r w:rsidR="00717B9A" w:rsidRPr="001C5C26">
        <w:rPr>
          <w:color w:val="000000" w:themeColor="text1"/>
        </w:rPr>
        <w:t xml:space="preserve">could be leveraged </w:t>
      </w:r>
      <w:r w:rsidR="00717B9A" w:rsidRPr="006A615E">
        <w:rPr>
          <w:color w:val="000000" w:themeColor="text1"/>
        </w:rPr>
        <w:t>to mutual benefit</w:t>
      </w:r>
      <w:r w:rsidRPr="001C5C26">
        <w:rPr>
          <w:color w:val="000000" w:themeColor="text1"/>
        </w:rPr>
        <w:t>.</w:t>
      </w:r>
    </w:p>
    <w:p w14:paraId="38195827" w14:textId="32221577" w:rsidR="00263DA3" w:rsidRPr="001C5C26" w:rsidRDefault="00263DA3" w:rsidP="005B4DD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1C5C26">
        <w:rPr>
          <w:color w:val="000000" w:themeColor="text1"/>
          <w:highlight w:val="yellow"/>
        </w:rPr>
        <w:t>Action Item:</w:t>
      </w:r>
      <w:r w:rsidRPr="001C5C26">
        <w:rPr>
          <w:color w:val="000000" w:themeColor="text1"/>
        </w:rPr>
        <w:t xml:space="preserve"> Thea/Steve to discuss how MAL-ED grant completion </w:t>
      </w:r>
      <w:r w:rsidR="006B6D55" w:rsidRPr="001C5C26">
        <w:rPr>
          <w:color w:val="000000" w:themeColor="text1"/>
        </w:rPr>
        <w:t>affects</w:t>
      </w:r>
      <w:r w:rsidRPr="001C5C26">
        <w:rPr>
          <w:color w:val="000000" w:themeColor="text1"/>
        </w:rPr>
        <w:t xml:space="preserve"> </w:t>
      </w:r>
      <w:r w:rsidR="00673C0F" w:rsidRPr="001C5C26">
        <w:rPr>
          <w:color w:val="000000" w:themeColor="text1"/>
        </w:rPr>
        <w:t xml:space="preserve">the </w:t>
      </w:r>
      <w:proofErr w:type="spellStart"/>
      <w:r w:rsidRPr="001C5C26">
        <w:rPr>
          <w:color w:val="000000" w:themeColor="text1"/>
        </w:rPr>
        <w:t>EuPathDB</w:t>
      </w:r>
      <w:proofErr w:type="spellEnd"/>
      <w:r w:rsidRPr="001C5C26">
        <w:rPr>
          <w:color w:val="000000" w:themeColor="text1"/>
        </w:rPr>
        <w:t xml:space="preserve"> project and what if any actions are required</w:t>
      </w:r>
      <w:r w:rsidR="00673C0F" w:rsidRPr="001C5C26">
        <w:rPr>
          <w:color w:val="000000" w:themeColor="text1"/>
        </w:rPr>
        <w:t xml:space="preserve"> </w:t>
      </w:r>
      <w:r w:rsidR="00673C0F" w:rsidRPr="006A615E">
        <w:rPr>
          <w:color w:val="000000" w:themeColor="text1"/>
        </w:rPr>
        <w:t>(for example to ensure effective engagement in DB design and testing</w:t>
      </w:r>
      <w:r w:rsidR="0004157E">
        <w:rPr>
          <w:color w:val="000000" w:themeColor="text1"/>
        </w:rPr>
        <w:t xml:space="preserve"> as well as providing context and definitions to the datatype variables</w:t>
      </w:r>
      <w:r w:rsidR="00673C0F" w:rsidRPr="006A615E">
        <w:rPr>
          <w:color w:val="000000" w:themeColor="text1"/>
        </w:rPr>
        <w:t>)</w:t>
      </w:r>
      <w:r w:rsidRPr="006A615E">
        <w:rPr>
          <w:color w:val="000000" w:themeColor="text1"/>
        </w:rPr>
        <w:t>.</w:t>
      </w:r>
    </w:p>
    <w:p w14:paraId="785EDA56" w14:textId="715B4F7D" w:rsidR="009923E0" w:rsidRPr="006A615E" w:rsidRDefault="0060397B" w:rsidP="006A615E">
      <w:pPr>
        <w:pStyle w:val="ListParagraph"/>
        <w:numPr>
          <w:ilvl w:val="0"/>
          <w:numId w:val="18"/>
        </w:numPr>
      </w:pPr>
      <w:r w:rsidRPr="009350CA">
        <w:rPr>
          <w:highlight w:val="yellow"/>
        </w:rPr>
        <w:t>Action Item</w:t>
      </w:r>
      <w:r>
        <w:t>: David to create a cloud-</w:t>
      </w:r>
      <w:r w:rsidR="00AF5FD9">
        <w:t xml:space="preserve">based </w:t>
      </w:r>
      <w:r>
        <w:t xml:space="preserve">doc to collect input from attendees post-meeting for likely </w:t>
      </w:r>
      <w:r w:rsidRPr="006A615E">
        <w:t xml:space="preserve">use cases that the </w:t>
      </w:r>
      <w:proofErr w:type="spellStart"/>
      <w:r w:rsidRPr="006A615E">
        <w:t>EuPathDB</w:t>
      </w:r>
      <w:proofErr w:type="spellEnd"/>
      <w:r w:rsidRPr="006A615E">
        <w:t xml:space="preserve"> needs to anticipate. </w:t>
      </w:r>
      <w:r w:rsidR="00AF5FD9" w:rsidRPr="006A615E">
        <w:t xml:space="preserve"> </w:t>
      </w:r>
      <w:r w:rsidRPr="006A615E">
        <w:t>Attendees to categorize their questions: just for one study, for both studies, most compelling questions.</w:t>
      </w:r>
      <w:r w:rsidR="00EB416D" w:rsidRPr="006A615E">
        <w:t xml:space="preserve"> </w:t>
      </w:r>
      <w:r w:rsidR="00AF5FD9" w:rsidRPr="006A615E">
        <w:t xml:space="preserve">  </w:t>
      </w:r>
      <w:r w:rsidR="00AF5FD9" w:rsidRPr="006A615E">
        <w:rPr>
          <w:i/>
          <w:color w:val="FF0000"/>
        </w:rPr>
        <w:t>L</w:t>
      </w:r>
      <w:r w:rsidR="00EB416D" w:rsidRPr="006A615E">
        <w:rPr>
          <w:i/>
          <w:color w:val="FF0000"/>
        </w:rPr>
        <w:t>ink:</w:t>
      </w:r>
      <w:r w:rsidR="00EB416D" w:rsidRPr="006A615E">
        <w:rPr>
          <w:color w:val="FF0000"/>
        </w:rPr>
        <w:t xml:space="preserve">  </w:t>
      </w:r>
      <w:hyperlink r:id="rId10" w:history="1">
        <w:r w:rsidR="00AF5FD9" w:rsidRPr="006A615E">
          <w:rPr>
            <w:rStyle w:val="Hyperlink"/>
          </w:rPr>
          <w:t>http://tinyurl.com/ClinEpiDBusecases4EDD</w:t>
        </w:r>
      </w:hyperlink>
    </w:p>
    <w:p w14:paraId="41E5DADE" w14:textId="485BCE19" w:rsidR="009923E0" w:rsidRPr="006A615E" w:rsidRDefault="009923E0" w:rsidP="0060397B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Item:</w:t>
      </w:r>
      <w:r w:rsidRPr="006A615E">
        <w:t xml:space="preserve"> Tom to provide Penn team with </w:t>
      </w:r>
      <w:proofErr w:type="spellStart"/>
      <w:r w:rsidRPr="006A615E">
        <w:t>HBGDki</w:t>
      </w:r>
      <w:proofErr w:type="spellEnd"/>
      <w:r w:rsidRPr="006A615E">
        <w:t xml:space="preserve"> information on GEMS data</w:t>
      </w:r>
      <w:r w:rsidR="003A00D2" w:rsidRPr="006A615E">
        <w:rPr>
          <w:i/>
          <w:color w:val="FF0000"/>
        </w:rPr>
        <w:t xml:space="preserve"> … done</w:t>
      </w:r>
    </w:p>
    <w:p w14:paraId="2291CFD9" w14:textId="77777777" w:rsidR="0060397B" w:rsidRPr="006A615E" w:rsidRDefault="0060397B" w:rsidP="0060397B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Item:</w:t>
      </w:r>
      <w:r w:rsidRPr="006A615E">
        <w:t xml:space="preserve"> Anna and Michael/Karen to contact respective investigators to get a short list of those who (1) are deeply familiar with data set and (2) would be willing to serve as part of a beta testing team.</w:t>
      </w:r>
    </w:p>
    <w:p w14:paraId="4EDF7473" w14:textId="5705556F" w:rsidR="0060397B" w:rsidRPr="006A615E" w:rsidRDefault="0060397B" w:rsidP="005B4DD2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</w:t>
      </w:r>
      <w:r w:rsidRPr="006A615E">
        <w:t xml:space="preserve">: Thea, Laura with guidance from Steve, Anita, </w:t>
      </w:r>
      <w:r w:rsidR="006B6D55" w:rsidRPr="006A615E">
        <w:t xml:space="preserve">Penn </w:t>
      </w:r>
      <w:r w:rsidRPr="006A615E">
        <w:t>and GEMS/MAL-ED leads plan an August meeting that includes a core set of GEMS/MAL-ED investigators or local researchers.</w:t>
      </w:r>
    </w:p>
    <w:p w14:paraId="5DF89790" w14:textId="077D33C1" w:rsidR="001A5148" w:rsidRDefault="0060397B" w:rsidP="006A615E">
      <w:pPr>
        <w:pStyle w:val="ListParagraph"/>
        <w:numPr>
          <w:ilvl w:val="0"/>
          <w:numId w:val="18"/>
        </w:numPr>
      </w:pPr>
      <w:r w:rsidRPr="006A615E">
        <w:rPr>
          <w:highlight w:val="yellow"/>
        </w:rPr>
        <w:t>Action Item</w:t>
      </w:r>
      <w:r w:rsidRPr="006A615E">
        <w:t>: Thea to</w:t>
      </w:r>
      <w:r>
        <w:t xml:space="preserve"> publish notes and action items from the meeting</w:t>
      </w:r>
      <w:r w:rsidR="00744253">
        <w:t xml:space="preserve"> </w:t>
      </w:r>
      <w:r w:rsidR="00744253" w:rsidRPr="00292E40">
        <w:rPr>
          <w:i/>
          <w:color w:val="FF0000"/>
        </w:rPr>
        <w:t xml:space="preserve">… </w:t>
      </w:r>
      <w:r w:rsidR="00744253">
        <w:rPr>
          <w:i/>
          <w:color w:val="FF0000"/>
        </w:rPr>
        <w:t>this document</w:t>
      </w:r>
    </w:p>
    <w:p w14:paraId="0881B817" w14:textId="6937326E" w:rsidR="00AE6B8C" w:rsidRPr="006A615E" w:rsidRDefault="001C5C26" w:rsidP="006A615E">
      <w:pPr>
        <w:keepNext/>
        <w:spacing w:before="220" w:after="120"/>
        <w:rPr>
          <w:b/>
          <w:i/>
        </w:rPr>
      </w:pPr>
      <w:r>
        <w:rPr>
          <w:b/>
          <w:i/>
        </w:rPr>
        <w:lastRenderedPageBreak/>
        <w:t>Discussion</w:t>
      </w:r>
      <w:r w:rsidR="00D76BDF" w:rsidRPr="006A615E">
        <w:rPr>
          <w:b/>
          <w:i/>
        </w:rPr>
        <w:t xml:space="preserve"> </w:t>
      </w:r>
      <w:r w:rsidR="00AE6B8C" w:rsidRPr="006A615E">
        <w:rPr>
          <w:b/>
          <w:i/>
        </w:rPr>
        <w:t xml:space="preserve">&amp; </w:t>
      </w:r>
      <w:r w:rsidR="00D76BDF" w:rsidRPr="006A615E">
        <w:rPr>
          <w:b/>
          <w:i/>
        </w:rPr>
        <w:t>Notes</w:t>
      </w:r>
      <w:r w:rsidR="00AE6B8C" w:rsidRPr="006A615E">
        <w:rPr>
          <w:b/>
          <w:i/>
        </w:rPr>
        <w:t>:</w:t>
      </w:r>
    </w:p>
    <w:p w14:paraId="62B49D9E" w14:textId="77777777" w:rsidR="001A5148" w:rsidRDefault="001A5148" w:rsidP="006A615E">
      <w:pPr>
        <w:keepNext/>
        <w:spacing w:before="220"/>
        <w:rPr>
          <w:b/>
        </w:rPr>
      </w:pPr>
      <w:r w:rsidRPr="001C7107">
        <w:rPr>
          <w:b/>
        </w:rPr>
        <w:t>Roles, Strategy and Background</w:t>
      </w:r>
    </w:p>
    <w:p w14:paraId="460F9602" w14:textId="77777777" w:rsidR="00D76BDF" w:rsidRDefault="00D76BDF" w:rsidP="00AE6B8C">
      <w:pPr>
        <w:pStyle w:val="ListParagraph"/>
        <w:numPr>
          <w:ilvl w:val="0"/>
          <w:numId w:val="9"/>
        </w:numPr>
      </w:pPr>
      <w:r>
        <w:t>As of Jan-2017, all BMGF recipients must publish their results in an open access journal.</w:t>
      </w:r>
    </w:p>
    <w:p w14:paraId="5EFA9BDF" w14:textId="77777777" w:rsidR="00D76BDF" w:rsidRDefault="00D76BDF" w:rsidP="00AE6B8C">
      <w:pPr>
        <w:pStyle w:val="ListParagraph"/>
        <w:numPr>
          <w:ilvl w:val="0"/>
          <w:numId w:val="9"/>
        </w:numPr>
      </w:pPr>
      <w:r>
        <w:t>BMGF Global Health Data Access has the following benefits: innovation, collaboration, efficiency, accountability, capacity strengthening.</w:t>
      </w:r>
    </w:p>
    <w:p w14:paraId="4F3AAF59" w14:textId="7A2FCB70" w:rsidR="00D76BDF" w:rsidRPr="001C5C26" w:rsidRDefault="00D76BDF" w:rsidP="00AE6B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For Global Health Data Access to be effective, BMGF is working to create data-hosting hubs so that researchers can </w:t>
      </w:r>
      <w:r w:rsidR="00475A5D" w:rsidRPr="006A615E">
        <w:rPr>
          <w:color w:val="000000" w:themeColor="text1"/>
        </w:rPr>
        <w:t xml:space="preserve">easily </w:t>
      </w:r>
      <w:r w:rsidRPr="001C5C26">
        <w:rPr>
          <w:color w:val="000000" w:themeColor="text1"/>
        </w:rPr>
        <w:t xml:space="preserve">find </w:t>
      </w:r>
      <w:r w:rsidR="00475A5D" w:rsidRPr="001C5C26">
        <w:rPr>
          <w:color w:val="000000" w:themeColor="text1"/>
        </w:rPr>
        <w:t xml:space="preserve">relevant </w:t>
      </w:r>
      <w:r w:rsidRPr="001C5C26">
        <w:rPr>
          <w:color w:val="000000" w:themeColor="text1"/>
        </w:rPr>
        <w:t>data</w:t>
      </w:r>
      <w:r w:rsidR="00475A5D" w:rsidRPr="001C5C26">
        <w:rPr>
          <w:color w:val="000000" w:themeColor="text1"/>
        </w:rPr>
        <w:t>,</w:t>
      </w:r>
      <w:r w:rsidRPr="001C5C26">
        <w:rPr>
          <w:color w:val="000000" w:themeColor="text1"/>
        </w:rPr>
        <w:t xml:space="preserve"> and so that similar study data sets are integrated and </w:t>
      </w:r>
      <w:r w:rsidR="00475A5D" w:rsidRPr="001C5C26">
        <w:rPr>
          <w:color w:val="000000" w:themeColor="text1"/>
        </w:rPr>
        <w:t xml:space="preserve">can be </w:t>
      </w:r>
      <w:r w:rsidR="00475A5D" w:rsidRPr="006A615E">
        <w:rPr>
          <w:color w:val="000000" w:themeColor="text1"/>
        </w:rPr>
        <w:t>interrogated in parallel</w:t>
      </w:r>
      <w:r w:rsidRPr="001C5C26">
        <w:rPr>
          <w:color w:val="000000" w:themeColor="text1"/>
        </w:rPr>
        <w:t>.</w:t>
      </w:r>
    </w:p>
    <w:p w14:paraId="1965D468" w14:textId="574F93D7" w:rsidR="00D76BDF" w:rsidRPr="001C5C26" w:rsidRDefault="00D76BDF" w:rsidP="00AE6B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This </w:t>
      </w:r>
      <w:r w:rsidR="00EE79D3" w:rsidRPr="001C5C26">
        <w:rPr>
          <w:color w:val="000000" w:themeColor="text1"/>
        </w:rPr>
        <w:t xml:space="preserve">purpose of this </w:t>
      </w:r>
      <w:r w:rsidRPr="001C5C26">
        <w:rPr>
          <w:color w:val="000000" w:themeColor="text1"/>
        </w:rPr>
        <w:t>grant is to create an EDD hub for BMGF-funded data.</w:t>
      </w:r>
    </w:p>
    <w:p w14:paraId="729262E9" w14:textId="0F46B9DF" w:rsidR="001A09ED" w:rsidRPr="001C5C26" w:rsidRDefault="001A09ED" w:rsidP="00AE6B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>Both MAL-ED and GEMS had the requirement in their original grants to make their data open at some</w:t>
      </w:r>
      <w:r w:rsidR="00EE79D3" w:rsidRPr="001C5C26">
        <w:rPr>
          <w:color w:val="000000" w:themeColor="text1"/>
        </w:rPr>
        <w:t xml:space="preserve"> (</w:t>
      </w:r>
      <w:r w:rsidR="00475A5D" w:rsidRPr="006A615E">
        <w:rPr>
          <w:color w:val="000000" w:themeColor="text1"/>
        </w:rPr>
        <w:t xml:space="preserve">previously </w:t>
      </w:r>
      <w:r w:rsidR="00EE79D3" w:rsidRPr="006A615E">
        <w:rPr>
          <w:color w:val="000000" w:themeColor="text1"/>
        </w:rPr>
        <w:t>unspecified</w:t>
      </w:r>
      <w:r w:rsidR="00EE79D3" w:rsidRPr="001C5C26">
        <w:rPr>
          <w:color w:val="000000" w:themeColor="text1"/>
        </w:rPr>
        <w:t>)</w:t>
      </w:r>
      <w:r w:rsidRPr="001C5C26">
        <w:rPr>
          <w:color w:val="000000" w:themeColor="text1"/>
        </w:rPr>
        <w:t xml:space="preserve"> </w:t>
      </w:r>
      <w:r w:rsidR="00475A5D" w:rsidRPr="001C5C26">
        <w:rPr>
          <w:color w:val="000000" w:themeColor="text1"/>
        </w:rPr>
        <w:t>date</w:t>
      </w:r>
      <w:r w:rsidR="00EE79D3" w:rsidRPr="001C5C26">
        <w:rPr>
          <w:color w:val="000000" w:themeColor="text1"/>
        </w:rPr>
        <w:t>.</w:t>
      </w:r>
    </w:p>
    <w:p w14:paraId="74E96945" w14:textId="21317928" w:rsidR="00D76BDF" w:rsidRPr="001C5C26" w:rsidRDefault="00D76BDF" w:rsidP="00AE6B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>This project</w:t>
      </w:r>
      <w:r w:rsidR="00EE79D3" w:rsidRPr="001C5C26">
        <w:rPr>
          <w:color w:val="000000" w:themeColor="text1"/>
        </w:rPr>
        <w:t xml:space="preserve"> is intended to</w:t>
      </w:r>
      <w:r w:rsidRPr="001C5C26">
        <w:rPr>
          <w:color w:val="000000" w:themeColor="text1"/>
        </w:rPr>
        <w:t xml:space="preserve"> </w:t>
      </w:r>
      <w:r w:rsidR="00EE79D3" w:rsidRPr="001C5C26">
        <w:rPr>
          <w:color w:val="000000" w:themeColor="text1"/>
        </w:rPr>
        <w:t xml:space="preserve">satisfy </w:t>
      </w:r>
      <w:r w:rsidRPr="001C5C26">
        <w:rPr>
          <w:color w:val="000000" w:themeColor="text1"/>
        </w:rPr>
        <w:t>requirements of the MAL-ED and GEMS grants to make data public</w:t>
      </w:r>
      <w:r w:rsidR="00EE79D3" w:rsidRPr="001C5C26">
        <w:rPr>
          <w:color w:val="000000" w:themeColor="text1"/>
        </w:rPr>
        <w:t>.</w:t>
      </w:r>
    </w:p>
    <w:p w14:paraId="39787A2C" w14:textId="5A0300CD" w:rsidR="00D76BDF" w:rsidRPr="001C5C26" w:rsidRDefault="00D76BDF" w:rsidP="00AE6B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>Metric</w:t>
      </w:r>
      <w:r w:rsidR="00475A5D" w:rsidRPr="001C5C26">
        <w:rPr>
          <w:color w:val="000000" w:themeColor="text1"/>
        </w:rPr>
        <w:t>s</w:t>
      </w:r>
      <w:r w:rsidRPr="001C5C26">
        <w:rPr>
          <w:color w:val="000000" w:themeColor="text1"/>
        </w:rPr>
        <w:t xml:space="preserve"> of success from the BMGF perspective</w:t>
      </w:r>
    </w:p>
    <w:p w14:paraId="59D1F398" w14:textId="0201BE8A" w:rsidR="00AA2A5D" w:rsidRPr="001C5C26" w:rsidRDefault="001B48AE" w:rsidP="00B66DFF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>Use of the</w:t>
      </w:r>
      <w:r w:rsidR="00D76BDF" w:rsidRPr="006A615E">
        <w:rPr>
          <w:color w:val="000000" w:themeColor="text1"/>
        </w:rPr>
        <w:t xml:space="preserve"> database </w:t>
      </w:r>
      <w:r w:rsidR="008417EF" w:rsidRPr="001C5C26">
        <w:rPr>
          <w:color w:val="000000" w:themeColor="text1"/>
        </w:rPr>
        <w:t>by BMGF staff, EDD project researchers / data providers, and the global research community (including endemic country researchers)</w:t>
      </w:r>
      <w:r w:rsidR="008417EF" w:rsidRPr="006A615E">
        <w:rPr>
          <w:color w:val="000000" w:themeColor="text1"/>
        </w:rPr>
        <w:t xml:space="preserve"> </w:t>
      </w:r>
      <w:r w:rsidRPr="006A615E">
        <w:rPr>
          <w:color w:val="000000" w:themeColor="text1"/>
        </w:rPr>
        <w:t xml:space="preserve">to </w:t>
      </w:r>
      <w:r w:rsidRPr="001C5C26">
        <w:rPr>
          <w:color w:val="000000" w:themeColor="text1"/>
        </w:rPr>
        <w:t>access</w:t>
      </w:r>
      <w:r w:rsidRPr="006A615E">
        <w:rPr>
          <w:color w:val="000000" w:themeColor="text1"/>
        </w:rPr>
        <w:t xml:space="preserve"> </w:t>
      </w:r>
      <w:r w:rsidR="00AA2A5D" w:rsidRPr="001C5C26">
        <w:rPr>
          <w:color w:val="000000" w:themeColor="text1"/>
        </w:rPr>
        <w:t>GEMS &amp; MAL-ED</w:t>
      </w:r>
      <w:r w:rsidRPr="006A615E">
        <w:rPr>
          <w:color w:val="000000" w:themeColor="text1"/>
        </w:rPr>
        <w:t xml:space="preserve"> datasets, </w:t>
      </w:r>
      <w:r w:rsidRPr="001C5C26">
        <w:rPr>
          <w:color w:val="000000" w:themeColor="text1"/>
        </w:rPr>
        <w:t>advanc</w:t>
      </w:r>
      <w:r w:rsidR="00AA2A5D" w:rsidRPr="001C5C26">
        <w:rPr>
          <w:color w:val="000000" w:themeColor="text1"/>
        </w:rPr>
        <w:t>ing EDD</w:t>
      </w:r>
      <w:r w:rsidRPr="001C5C26">
        <w:rPr>
          <w:color w:val="000000" w:themeColor="text1"/>
        </w:rPr>
        <w:t xml:space="preserve"> research</w:t>
      </w:r>
    </w:p>
    <w:p w14:paraId="5DF3B86F" w14:textId="0849091E" w:rsidR="00D76BDF" w:rsidRPr="006A615E" w:rsidRDefault="00AA2A5D" w:rsidP="00B66DFF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Use of these datasets to identify gaps in available information, </w:t>
      </w:r>
      <w:r w:rsidR="00D76BDF" w:rsidRPr="006A615E">
        <w:rPr>
          <w:color w:val="000000" w:themeColor="text1"/>
        </w:rPr>
        <w:t xml:space="preserve">and </w:t>
      </w:r>
      <w:r w:rsidRPr="001C5C26">
        <w:rPr>
          <w:color w:val="000000" w:themeColor="text1"/>
        </w:rPr>
        <w:t xml:space="preserve">design </w:t>
      </w:r>
      <w:r w:rsidR="00D76BDF" w:rsidRPr="006A615E">
        <w:rPr>
          <w:color w:val="000000" w:themeColor="text1"/>
        </w:rPr>
        <w:t>studies</w:t>
      </w:r>
      <w:r w:rsidR="001B48AE" w:rsidRPr="006A615E">
        <w:rPr>
          <w:color w:val="000000" w:themeColor="text1"/>
        </w:rPr>
        <w:t xml:space="preserve"> </w:t>
      </w:r>
      <w:r w:rsidRPr="001C5C26">
        <w:rPr>
          <w:color w:val="000000" w:themeColor="text1"/>
        </w:rPr>
        <w:t xml:space="preserve">aimed at </w:t>
      </w:r>
      <w:r w:rsidR="001B48AE" w:rsidRPr="006A615E">
        <w:rPr>
          <w:color w:val="000000" w:themeColor="text1"/>
        </w:rPr>
        <w:t xml:space="preserve">filling </w:t>
      </w:r>
      <w:r w:rsidRPr="001C5C26">
        <w:rPr>
          <w:color w:val="000000" w:themeColor="text1"/>
        </w:rPr>
        <w:t>those</w:t>
      </w:r>
      <w:r w:rsidR="001B48AE" w:rsidRPr="006A615E">
        <w:rPr>
          <w:color w:val="000000" w:themeColor="text1"/>
        </w:rPr>
        <w:t xml:space="preserve"> gaps</w:t>
      </w:r>
      <w:r w:rsidR="008417EF" w:rsidRPr="001C5C26">
        <w:rPr>
          <w:color w:val="000000" w:themeColor="text1"/>
        </w:rPr>
        <w:t>.</w:t>
      </w:r>
    </w:p>
    <w:p w14:paraId="69F75AFB" w14:textId="77777777" w:rsidR="00D76BDF" w:rsidRPr="001C5C26" w:rsidRDefault="00D76BDF" w:rsidP="00B66DFF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1C5C26">
        <w:rPr>
          <w:color w:val="000000" w:themeColor="text1"/>
        </w:rPr>
        <w:t>For BMGF to obtain insights from the outcomes of this grant that further inform the Foundation’s approach to making data publicly available and useable.</w:t>
      </w:r>
    </w:p>
    <w:p w14:paraId="516A3529" w14:textId="1BE4D94E" w:rsidR="001A09ED" w:rsidRDefault="001A09ED" w:rsidP="00AE6B8C">
      <w:pPr>
        <w:pStyle w:val="ListParagraph"/>
        <w:numPr>
          <w:ilvl w:val="0"/>
          <w:numId w:val="9"/>
        </w:numPr>
      </w:pPr>
      <w:proofErr w:type="spellStart"/>
      <w:r>
        <w:t>Datasharing</w:t>
      </w:r>
      <w:proofErr w:type="spellEnd"/>
      <w:r>
        <w:t xml:space="preserve">: </w:t>
      </w:r>
      <w:r w:rsidR="00475A5D">
        <w:t xml:space="preserve"> the </w:t>
      </w:r>
      <w:proofErr w:type="spellStart"/>
      <w:r>
        <w:t>HBGDki</w:t>
      </w:r>
      <w:proofErr w:type="spellEnd"/>
      <w:r>
        <w:t xml:space="preserve"> effort currently hosts data covering 10M children.  Collecting the</w:t>
      </w:r>
      <w:r w:rsidR="00475A5D">
        <w:t>se</w:t>
      </w:r>
      <w:r>
        <w:t xml:space="preserve"> data was a major effort</w:t>
      </w:r>
      <w:r w:rsidR="00475A5D">
        <w:t>, and d</w:t>
      </w:r>
      <w:r w:rsidR="003F02B0">
        <w:t xml:space="preserve">ata </w:t>
      </w:r>
      <w:r w:rsidR="00475A5D">
        <w:t xml:space="preserve">is currently </w:t>
      </w:r>
      <w:r w:rsidR="003F02B0">
        <w:t xml:space="preserve">available </w:t>
      </w:r>
      <w:r w:rsidR="00475A5D">
        <w:t xml:space="preserve">only </w:t>
      </w:r>
      <w:r w:rsidR="003F02B0">
        <w:t xml:space="preserve">to participants in the </w:t>
      </w:r>
      <w:proofErr w:type="spellStart"/>
      <w:r w:rsidR="003F02B0">
        <w:t>HBGDki</w:t>
      </w:r>
      <w:proofErr w:type="spellEnd"/>
      <w:r w:rsidR="003F02B0">
        <w:t xml:space="preserve"> (</w:t>
      </w:r>
      <w:r w:rsidR="00475A5D">
        <w:t xml:space="preserve">this </w:t>
      </w:r>
      <w:r w:rsidR="003F02B0">
        <w:t xml:space="preserve">was necessary to encourage investigators to contribute data).  </w:t>
      </w:r>
      <w:r w:rsidR="00475A5D">
        <w:t>P</w:t>
      </w:r>
      <w:r w:rsidR="003F02B0">
        <w:t xml:space="preserve">lanning is underway to refresh data use agreements </w:t>
      </w:r>
      <w:r w:rsidR="00475A5D">
        <w:t xml:space="preserve">so as </w:t>
      </w:r>
      <w:r w:rsidR="003F02B0">
        <w:t>to allow for more open access where possible.</w:t>
      </w:r>
    </w:p>
    <w:p w14:paraId="728647E6" w14:textId="58715DA0" w:rsidR="001A09ED" w:rsidRDefault="001A09ED" w:rsidP="00AE6B8C">
      <w:pPr>
        <w:pStyle w:val="ListParagraph"/>
        <w:numPr>
          <w:ilvl w:val="0"/>
          <w:numId w:val="9"/>
        </w:numPr>
      </w:pPr>
      <w:r>
        <w:t>This projec</w:t>
      </w:r>
      <w:r w:rsidR="00D76BDF">
        <w:t xml:space="preserve">t creates an opportunity for some </w:t>
      </w:r>
      <w:proofErr w:type="spellStart"/>
      <w:r>
        <w:t>HBGDki</w:t>
      </w:r>
      <w:proofErr w:type="spellEnd"/>
      <w:r>
        <w:t xml:space="preserve"> data sets to</w:t>
      </w:r>
      <w:r w:rsidR="00D76BDF">
        <w:t xml:space="preserve"> also</w:t>
      </w:r>
      <w:r>
        <w:t xml:space="preserve"> be hosted in a public</w:t>
      </w:r>
      <w:r w:rsidR="00D76BDF">
        <w:t xml:space="preserve"> repository.</w:t>
      </w:r>
    </w:p>
    <w:p w14:paraId="248132E0" w14:textId="77777777" w:rsidR="00F3348F" w:rsidRDefault="00F3348F" w:rsidP="00AE6B8C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Peppard</w:t>
      </w:r>
      <w:proofErr w:type="spellEnd"/>
      <w:r>
        <w:t xml:space="preserve"> is the connection to the </w:t>
      </w:r>
      <w:proofErr w:type="spellStart"/>
      <w:r>
        <w:t>HBGDki</w:t>
      </w:r>
      <w:proofErr w:type="spellEnd"/>
      <w:r>
        <w:t xml:space="preserve"> Initiative and tools</w:t>
      </w:r>
      <w:r w:rsidR="0085238B">
        <w:t xml:space="preserve"> from </w:t>
      </w:r>
      <w:proofErr w:type="spellStart"/>
      <w:r w:rsidR="0085238B">
        <w:t>HBGDki</w:t>
      </w:r>
      <w:proofErr w:type="spellEnd"/>
      <w:r w:rsidR="0085238B">
        <w:t xml:space="preserve"> that are </w:t>
      </w:r>
      <w:r>
        <w:t>available to this partnership</w:t>
      </w:r>
    </w:p>
    <w:p w14:paraId="340C603F" w14:textId="77777777" w:rsidR="001A5148" w:rsidRDefault="001A5148" w:rsidP="006A615E">
      <w:pPr>
        <w:keepNext/>
        <w:spacing w:before="220"/>
        <w:rPr>
          <w:b/>
        </w:rPr>
      </w:pPr>
      <w:r w:rsidRPr="001C7107">
        <w:rPr>
          <w:b/>
        </w:rPr>
        <w:t>Review of Grant Agreement</w:t>
      </w:r>
      <w:r w:rsidR="0085238B">
        <w:rPr>
          <w:b/>
        </w:rPr>
        <w:t xml:space="preserve"> (Alison Jones)</w:t>
      </w:r>
    </w:p>
    <w:p w14:paraId="59D5184B" w14:textId="77777777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>
        <w:t>Alison Jones (Alison.jones@gatesfoundation.org) is the point of contact for all questions on the grant</w:t>
      </w:r>
    </w:p>
    <w:p w14:paraId="5F11D30E" w14:textId="77777777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>
        <w:t>Kathleen Parsons (Kathleen.parsons@gatesfoundation.org) is contact for meeting scheduling.</w:t>
      </w:r>
    </w:p>
    <w:p w14:paraId="49DAA9CF" w14:textId="77777777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>
        <w:t>Any increase/decrease to a budget line of more than 10% must be approved by Thea in advance in writing.</w:t>
      </w:r>
    </w:p>
    <w:p w14:paraId="64B14F5A" w14:textId="73C9212D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 w:rsidRPr="00D47620">
        <w:rPr>
          <w:highlight w:val="yellow"/>
        </w:rPr>
        <w:t>Action Item</w:t>
      </w:r>
      <w:r>
        <w:t xml:space="preserve">: </w:t>
      </w:r>
      <w:r w:rsidR="001B48AE">
        <w:t>David/</w:t>
      </w:r>
      <w:r w:rsidR="001B48AE" w:rsidRPr="001C5C26">
        <w:rPr>
          <w:color w:val="000000" w:themeColor="text1"/>
        </w:rPr>
        <w:t xml:space="preserve">Alison to send email and/or schedule a call so Penn grants administrators can have a few questions </w:t>
      </w:r>
      <w:r w:rsidRPr="001C5C26">
        <w:rPr>
          <w:color w:val="000000" w:themeColor="text1"/>
        </w:rPr>
        <w:t>answe</w:t>
      </w:r>
      <w:r>
        <w:t>red</w:t>
      </w:r>
      <w:r w:rsidR="007466E1" w:rsidRPr="00292E40">
        <w:rPr>
          <w:i/>
          <w:color w:val="FF0000"/>
        </w:rPr>
        <w:t xml:space="preserve"> … done</w:t>
      </w:r>
    </w:p>
    <w:p w14:paraId="1DBB3F0C" w14:textId="77777777" w:rsidR="001B48AE" w:rsidRPr="006A615E" w:rsidRDefault="0085238B" w:rsidP="00AE6B8C">
      <w:pPr>
        <w:pStyle w:val="ListParagraph"/>
        <w:numPr>
          <w:ilvl w:val="0"/>
          <w:numId w:val="10"/>
        </w:numPr>
        <w:rPr>
          <w:b/>
        </w:rPr>
      </w:pPr>
      <w:r>
        <w:t>BMGF is open to a public press release announcing the grant</w:t>
      </w:r>
      <w:r w:rsidR="001B48AE">
        <w:t>, but advance approval is required, especially for any use of official BMGF logo</w:t>
      </w:r>
      <w:r>
        <w:t>.</w:t>
      </w:r>
    </w:p>
    <w:p w14:paraId="013E11C8" w14:textId="22312E3D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>
        <w:t xml:space="preserve">Social media also </w:t>
      </w:r>
      <w:r w:rsidR="001B48AE">
        <w:t>requires</w:t>
      </w:r>
      <w:r>
        <w:t xml:space="preserve"> approv</w:t>
      </w:r>
      <w:r w:rsidR="001B48AE">
        <w:t>al</w:t>
      </w:r>
      <w:r>
        <w:t>.</w:t>
      </w:r>
    </w:p>
    <w:p w14:paraId="453CD037" w14:textId="77777777" w:rsidR="0085238B" w:rsidRPr="006A615E" w:rsidRDefault="0085238B" w:rsidP="00AE6B8C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>
        <w:t xml:space="preserve">David looking for </w:t>
      </w:r>
      <w:r w:rsidRPr="001C5C26">
        <w:rPr>
          <w:color w:val="000000" w:themeColor="text1"/>
        </w:rPr>
        <w:t xml:space="preserve">input </w:t>
      </w:r>
      <w:r w:rsidR="009E56B3" w:rsidRPr="001C5C26">
        <w:rPr>
          <w:color w:val="000000" w:themeColor="text1"/>
        </w:rPr>
        <w:t xml:space="preserve">from meeting attendees </w:t>
      </w:r>
      <w:r w:rsidRPr="001C5C26">
        <w:rPr>
          <w:color w:val="000000" w:themeColor="text1"/>
        </w:rPr>
        <w:t xml:space="preserve">on timing for near-term deliverables as well as how to prioritize </w:t>
      </w:r>
      <w:r w:rsidR="009E56B3" w:rsidRPr="001C5C26">
        <w:rPr>
          <w:color w:val="000000" w:themeColor="text1"/>
        </w:rPr>
        <w:t xml:space="preserve">what goes into the iterative database releases that </w:t>
      </w:r>
      <w:proofErr w:type="gramStart"/>
      <w:r w:rsidR="009E56B3" w:rsidRPr="001C5C26">
        <w:rPr>
          <w:color w:val="000000" w:themeColor="text1"/>
        </w:rPr>
        <w:t>are</w:t>
      </w:r>
      <w:proofErr w:type="gramEnd"/>
      <w:r w:rsidR="009E56B3" w:rsidRPr="001C5C26">
        <w:rPr>
          <w:color w:val="000000" w:themeColor="text1"/>
        </w:rPr>
        <w:t xml:space="preserve"> anticipated.</w:t>
      </w:r>
    </w:p>
    <w:p w14:paraId="490CAE6A" w14:textId="6F8798A4" w:rsidR="009E56B3" w:rsidRPr="006A615E" w:rsidRDefault="009E56B3" w:rsidP="006A615E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1C5C26">
        <w:rPr>
          <w:color w:val="000000" w:themeColor="text1"/>
        </w:rPr>
        <w:t xml:space="preserve">Alison clarified that the results framework and tracker is a living document that should absolutely be updated to fit the scientific </w:t>
      </w:r>
      <w:proofErr w:type="gramStart"/>
      <w:r w:rsidRPr="001C5C26">
        <w:rPr>
          <w:color w:val="000000" w:themeColor="text1"/>
        </w:rPr>
        <w:t>objectives</w:t>
      </w:r>
      <w:r w:rsidR="00717B9A" w:rsidRPr="001C5C26">
        <w:rPr>
          <w:color w:val="000000" w:themeColor="text1"/>
        </w:rPr>
        <w:t>,</w:t>
      </w:r>
      <w:proofErr w:type="gramEnd"/>
      <w:r w:rsidR="00717B9A" w:rsidRPr="001C5C26">
        <w:rPr>
          <w:color w:val="000000" w:themeColor="text1"/>
        </w:rPr>
        <w:t xml:space="preserve"> </w:t>
      </w:r>
      <w:r w:rsidR="00717B9A" w:rsidRPr="006A615E">
        <w:rPr>
          <w:color w:val="000000" w:themeColor="text1"/>
        </w:rPr>
        <w:t>and that there is no need to maintain detailed backwards linkages to original proposal</w:t>
      </w:r>
      <w:r w:rsidRPr="006A615E">
        <w:rPr>
          <w:color w:val="000000" w:themeColor="text1"/>
        </w:rPr>
        <w:t>.</w:t>
      </w:r>
    </w:p>
    <w:p w14:paraId="068BF50C" w14:textId="77777777" w:rsidR="009E56B3" w:rsidRPr="0085238B" w:rsidRDefault="009E56B3" w:rsidP="00AE6B8C">
      <w:pPr>
        <w:pStyle w:val="ListParagraph"/>
        <w:numPr>
          <w:ilvl w:val="0"/>
          <w:numId w:val="10"/>
        </w:numPr>
        <w:rPr>
          <w:b/>
        </w:rPr>
      </w:pPr>
      <w:r w:rsidRPr="001C5C26">
        <w:rPr>
          <w:color w:val="000000" w:themeColor="text1"/>
        </w:rPr>
        <w:t>Timeline for deliverab</w:t>
      </w:r>
      <w:r>
        <w:t>les on this project helps BMGF manage this investment within the envelope of its internal budgets.</w:t>
      </w:r>
    </w:p>
    <w:p w14:paraId="42448D59" w14:textId="77777777" w:rsidR="0085238B" w:rsidRPr="0085238B" w:rsidRDefault="0085238B" w:rsidP="00AE6B8C">
      <w:pPr>
        <w:pStyle w:val="ListParagraph"/>
        <w:numPr>
          <w:ilvl w:val="0"/>
          <w:numId w:val="10"/>
        </w:numPr>
        <w:rPr>
          <w:b/>
        </w:rPr>
      </w:pPr>
      <w:r w:rsidRPr="00D47620">
        <w:rPr>
          <w:highlight w:val="yellow"/>
        </w:rPr>
        <w:t>Action Item</w:t>
      </w:r>
      <w:r>
        <w:t xml:space="preserve">: David to provide updated results framework and tracker </w:t>
      </w:r>
      <w:r w:rsidR="009E56B3">
        <w:t>(by April 30)</w:t>
      </w:r>
    </w:p>
    <w:p w14:paraId="2E54C6A4" w14:textId="77777777" w:rsidR="001A5148" w:rsidRDefault="001A5148" w:rsidP="006A615E">
      <w:pPr>
        <w:keepNext/>
        <w:spacing w:before="220"/>
        <w:rPr>
          <w:b/>
        </w:rPr>
      </w:pPr>
      <w:r w:rsidRPr="001C7107">
        <w:rPr>
          <w:b/>
        </w:rPr>
        <w:lastRenderedPageBreak/>
        <w:t>GEMS Project</w:t>
      </w:r>
      <w:r w:rsidR="002847F5">
        <w:rPr>
          <w:b/>
        </w:rPr>
        <w:t xml:space="preserve"> Overview (Anna </w:t>
      </w:r>
      <w:proofErr w:type="spellStart"/>
      <w:r w:rsidR="002847F5">
        <w:rPr>
          <w:b/>
        </w:rPr>
        <w:t>Roose</w:t>
      </w:r>
      <w:proofErr w:type="spellEnd"/>
      <w:r w:rsidR="002847F5">
        <w:rPr>
          <w:b/>
        </w:rPr>
        <w:t>)</w:t>
      </w:r>
    </w:p>
    <w:p w14:paraId="055541A5" w14:textId="77777777" w:rsidR="002847F5" w:rsidRDefault="002847F5" w:rsidP="00AE6B8C">
      <w:pPr>
        <w:pStyle w:val="ListParagraph"/>
        <w:numPr>
          <w:ilvl w:val="0"/>
          <w:numId w:val="11"/>
        </w:numPr>
      </w:pPr>
      <w:proofErr w:type="gramStart"/>
      <w:r w:rsidRPr="002847F5">
        <w:t>GEMS (2007-2011) was</w:t>
      </w:r>
      <w:proofErr w:type="gramEnd"/>
      <w:r w:rsidRPr="002847F5">
        <w:t xml:space="preserve"> conducted in seven high-mor</w:t>
      </w:r>
      <w:r>
        <w:t>tal</w:t>
      </w:r>
      <w:r w:rsidRPr="002847F5">
        <w:t>ity developing countries: 4 African and 3 Asian</w:t>
      </w:r>
      <w:r>
        <w:t xml:space="preserve">. </w:t>
      </w:r>
      <w:r w:rsidRPr="002847F5">
        <w:t>GEMS-1a (2011-2013) conducted in same countries</w:t>
      </w:r>
    </w:p>
    <w:p w14:paraId="32C41608" w14:textId="77777777" w:rsidR="002847F5" w:rsidRDefault="002847F5" w:rsidP="00AE6B8C">
      <w:pPr>
        <w:pStyle w:val="ListParagraph"/>
        <w:numPr>
          <w:ilvl w:val="0"/>
          <w:numId w:val="11"/>
        </w:numPr>
      </w:pPr>
      <w:r>
        <w:t>Study Design</w:t>
      </w:r>
    </w:p>
    <w:p w14:paraId="278E0880" w14:textId="2CC792E7" w:rsidR="002847F5" w:rsidRDefault="00F3498D" w:rsidP="00AE6B8C">
      <w:pPr>
        <w:pStyle w:val="ListParagraph"/>
        <w:numPr>
          <w:ilvl w:val="1"/>
          <w:numId w:val="11"/>
        </w:numPr>
      </w:pPr>
      <w:r>
        <w:t>GEMS enrolled c</w:t>
      </w:r>
      <w:r w:rsidR="00316408">
        <w:t xml:space="preserve">ases with moderate to severe diarrhea (MSD): </w:t>
      </w:r>
      <w:r w:rsidR="002847F5">
        <w:t>8-9</w:t>
      </w:r>
      <w:r w:rsidR="00316408">
        <w:t xml:space="preserve"> per age stratum per fortnight </w:t>
      </w:r>
      <w:r w:rsidR="002847F5">
        <w:t xml:space="preserve">enrolled at </w:t>
      </w:r>
      <w:r w:rsidR="00E665E2">
        <w:t xml:space="preserve">Sentinel </w:t>
      </w:r>
      <w:r w:rsidR="002847F5">
        <w:t>Health</w:t>
      </w:r>
      <w:r w:rsidR="00D76BDF">
        <w:t xml:space="preserve">. </w:t>
      </w:r>
      <w:r w:rsidR="002847F5">
        <w:t xml:space="preserve">Three age strata: 0-11mo, 12-23 </w:t>
      </w:r>
      <w:proofErr w:type="spellStart"/>
      <w:r w:rsidR="002847F5">
        <w:t>mo</w:t>
      </w:r>
      <w:proofErr w:type="spellEnd"/>
      <w:r w:rsidR="002847F5">
        <w:t xml:space="preserve">, 24-59 </w:t>
      </w:r>
      <w:proofErr w:type="spellStart"/>
      <w:r w:rsidR="002847F5">
        <w:t>mo</w:t>
      </w:r>
      <w:proofErr w:type="spellEnd"/>
    </w:p>
    <w:p w14:paraId="0EE8D6F1" w14:textId="77777777" w:rsidR="002847F5" w:rsidRDefault="002847F5" w:rsidP="00AE6B8C">
      <w:pPr>
        <w:pStyle w:val="ListParagraph"/>
        <w:numPr>
          <w:ilvl w:val="1"/>
          <w:numId w:val="11"/>
        </w:numPr>
      </w:pPr>
      <w:r>
        <w:t>Controls without diarrhea enrolled in same community</w:t>
      </w:r>
    </w:p>
    <w:p w14:paraId="158A971F" w14:textId="77777777" w:rsidR="001D58DB" w:rsidRDefault="001D58DB" w:rsidP="00AE6B8C">
      <w:pPr>
        <w:pStyle w:val="ListParagraph"/>
        <w:numPr>
          <w:ilvl w:val="1"/>
          <w:numId w:val="11"/>
        </w:numPr>
      </w:pPr>
      <w:r>
        <w:t>Both cases &amp; controls were followed 60-days later for mortality.</w:t>
      </w:r>
    </w:p>
    <w:p w14:paraId="00D44340" w14:textId="77777777" w:rsidR="002847F5" w:rsidRDefault="001D58DB" w:rsidP="00AE6B8C">
      <w:pPr>
        <w:pStyle w:val="ListParagraph"/>
        <w:numPr>
          <w:ilvl w:val="1"/>
          <w:numId w:val="11"/>
        </w:numPr>
      </w:pPr>
      <w:r>
        <w:t>Separately, s</w:t>
      </w:r>
      <w:r w:rsidR="002847F5">
        <w:t xml:space="preserve">erial </w:t>
      </w:r>
      <w:r>
        <w:t xml:space="preserve">healthcare utilization and attitudes </w:t>
      </w:r>
      <w:r w:rsidR="002847F5">
        <w:t>surveys</w:t>
      </w:r>
      <w:r>
        <w:t xml:space="preserve"> (HUAS)</w:t>
      </w:r>
      <w:r w:rsidR="002847F5">
        <w:t xml:space="preserve"> </w:t>
      </w:r>
      <w:r>
        <w:t xml:space="preserve">were conducted in the same communities </w:t>
      </w:r>
      <w:r w:rsidR="002847F5">
        <w:t xml:space="preserve">to estimate the proportion of children </w:t>
      </w:r>
      <w:r w:rsidR="009101CE">
        <w:t xml:space="preserve">in the community </w:t>
      </w:r>
      <w:r w:rsidR="002847F5">
        <w:t>who experienced MSD within the past week</w:t>
      </w:r>
      <w:r w:rsidR="00316408">
        <w:t>; if so, determine whether they sought care at a SHC within 7 days of diarrheal onset.</w:t>
      </w:r>
    </w:p>
    <w:p w14:paraId="6A24B08F" w14:textId="77777777" w:rsidR="00316408" w:rsidRDefault="00316408" w:rsidP="00AE6B8C">
      <w:pPr>
        <w:pStyle w:val="ListParagraph"/>
        <w:numPr>
          <w:ilvl w:val="1"/>
          <w:numId w:val="11"/>
        </w:numPr>
      </w:pPr>
      <w:r>
        <w:t>R value is shockingly low: less than 33% end up seeking medical care for MSD</w:t>
      </w:r>
    </w:p>
    <w:p w14:paraId="1C9654A4" w14:textId="77777777" w:rsidR="00F3498D" w:rsidRDefault="00F3498D" w:rsidP="00AE6B8C">
      <w:pPr>
        <w:pStyle w:val="ListParagraph"/>
        <w:numPr>
          <w:ilvl w:val="1"/>
          <w:numId w:val="11"/>
        </w:numPr>
      </w:pPr>
      <w:r>
        <w:t xml:space="preserve">GEMS-1A was similar to GEMS, but cases were less </w:t>
      </w:r>
      <w:proofErr w:type="gramStart"/>
      <w:r>
        <w:t>sever</w:t>
      </w:r>
      <w:proofErr w:type="gramEnd"/>
      <w:r>
        <w:t xml:space="preserve"> (mild/moderate diarrhea).</w:t>
      </w:r>
    </w:p>
    <w:p w14:paraId="4E39CBBA" w14:textId="77777777" w:rsidR="00316408" w:rsidRDefault="00316408" w:rsidP="00AE6B8C">
      <w:pPr>
        <w:pStyle w:val="ListParagraph"/>
        <w:numPr>
          <w:ilvl w:val="0"/>
          <w:numId w:val="11"/>
        </w:numPr>
      </w:pPr>
      <w:r>
        <w:t>Datasets</w:t>
      </w:r>
    </w:p>
    <w:p w14:paraId="1A498899" w14:textId="77777777" w:rsidR="00316408" w:rsidRDefault="00316408" w:rsidP="00AE6B8C">
      <w:pPr>
        <w:pStyle w:val="ListParagraph"/>
        <w:numPr>
          <w:ilvl w:val="1"/>
          <w:numId w:val="11"/>
        </w:numPr>
      </w:pPr>
      <w:r>
        <w:t>High dimensional data sets.  The complexity of the GEMS data sets makes them difficult for new investigators to learn how to use the data.</w:t>
      </w:r>
    </w:p>
    <w:p w14:paraId="120A09E3" w14:textId="26B63010" w:rsidR="00D76BDF" w:rsidRPr="002847F5" w:rsidRDefault="00D76BDF" w:rsidP="00AE6B8C">
      <w:pPr>
        <w:pStyle w:val="ListParagraph"/>
        <w:numPr>
          <w:ilvl w:val="0"/>
          <w:numId w:val="11"/>
        </w:numPr>
      </w:pPr>
      <w:r>
        <w:t xml:space="preserve">To </w:t>
      </w:r>
      <w:ins w:id="2" w:author="Gottlieb, Michael (FNIH) [T]" w:date="2017-04-17T08:22:00Z">
        <w:r w:rsidR="008875A4">
          <w:t>e</w:t>
        </w:r>
      </w:ins>
      <w:r>
        <w:t>nsure comparability across sites, there was training that took place at all the sites and provided ELISA kits from a single supplier.  Most of the testing was just done at the sites and was done in standardized way.</w:t>
      </w:r>
    </w:p>
    <w:p w14:paraId="2629F4B3" w14:textId="05CC2175" w:rsidR="007B55AB" w:rsidRDefault="007B55AB" w:rsidP="00AE6B8C">
      <w:pPr>
        <w:pStyle w:val="ListParagraph"/>
        <w:numPr>
          <w:ilvl w:val="0"/>
          <w:numId w:val="11"/>
        </w:numPr>
      </w:pPr>
      <w:r>
        <w:t>There ar</w:t>
      </w:r>
      <w:r w:rsidR="00D76BDF">
        <w:t>e certain derived variables</w:t>
      </w:r>
      <w:r>
        <w:t xml:space="preserve"> in addition to underlying data.  Having these variables available upfront will be helpful for new investigators to use.  At </w:t>
      </w:r>
      <w:proofErr w:type="spellStart"/>
      <w:r>
        <w:t>EuPathDB</w:t>
      </w:r>
      <w:proofErr w:type="spellEnd"/>
      <w:r>
        <w:t xml:space="preserve">, they make derived variables available: these can serve as </w:t>
      </w:r>
      <w:r w:rsidR="00717B9A">
        <w:t>useful tool for QA</w:t>
      </w:r>
      <w:r>
        <w:t>.</w:t>
      </w:r>
    </w:p>
    <w:p w14:paraId="329D4973" w14:textId="77777777" w:rsidR="00316408" w:rsidRPr="001C5C26" w:rsidRDefault="00316408" w:rsidP="00AE6B8C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VIDA is a follow-on study to </w:t>
      </w:r>
      <w:r w:rsidRPr="001C5C26">
        <w:rPr>
          <w:color w:val="000000" w:themeColor="text1"/>
        </w:rPr>
        <w:t xml:space="preserve">GEMS in </w:t>
      </w:r>
      <w:r w:rsidR="009101CE" w:rsidRPr="001C5C26">
        <w:rPr>
          <w:color w:val="000000" w:themeColor="text1"/>
        </w:rPr>
        <w:t xml:space="preserve">Mali, </w:t>
      </w:r>
      <w:r w:rsidRPr="001C5C26">
        <w:rPr>
          <w:color w:val="000000" w:themeColor="text1"/>
        </w:rPr>
        <w:t>the Gambia and Kenya.  Focused on understanding the impact of the rotavirus vaccine on MSD.</w:t>
      </w:r>
    </w:p>
    <w:p w14:paraId="5717931F" w14:textId="365E8ACA" w:rsidR="00316408" w:rsidRPr="001C5C26" w:rsidRDefault="00316408" w:rsidP="00AE6B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C5C26">
        <w:rPr>
          <w:color w:val="000000" w:themeColor="text1"/>
        </w:rPr>
        <w:t>David looking for input from GEMS team about which other data sets that they are aware of would be compl</w:t>
      </w:r>
      <w:ins w:id="3" w:author="Gottlieb, Michael (FNIH) [T]" w:date="2017-04-17T08:23:00Z">
        <w:r w:rsidR="008875A4">
          <w:rPr>
            <w:color w:val="000000" w:themeColor="text1"/>
          </w:rPr>
          <w:t>e</w:t>
        </w:r>
      </w:ins>
      <w:del w:id="4" w:author="Gottlieb, Michael (FNIH) [T]" w:date="2017-04-17T08:23:00Z">
        <w:r w:rsidRPr="001C5C26" w:rsidDel="008875A4">
          <w:rPr>
            <w:color w:val="000000" w:themeColor="text1"/>
          </w:rPr>
          <w:delText>i</w:delText>
        </w:r>
      </w:del>
      <w:r w:rsidRPr="001C5C26">
        <w:rPr>
          <w:color w:val="000000" w:themeColor="text1"/>
        </w:rPr>
        <w:t xml:space="preserve">mentary and valuable to host in </w:t>
      </w:r>
      <w:proofErr w:type="spellStart"/>
      <w:r w:rsidRPr="001C5C26">
        <w:rPr>
          <w:color w:val="000000" w:themeColor="text1"/>
        </w:rPr>
        <w:t>EuPathDB</w:t>
      </w:r>
      <w:proofErr w:type="spellEnd"/>
      <w:r w:rsidR="00717B9A" w:rsidRPr="001C5C26">
        <w:rPr>
          <w:color w:val="000000" w:themeColor="text1"/>
        </w:rPr>
        <w:t>,</w:t>
      </w:r>
      <w:r w:rsidR="00717B9A" w:rsidRPr="006A615E">
        <w:rPr>
          <w:color w:val="000000" w:themeColor="text1"/>
        </w:rPr>
        <w:t xml:space="preserve"> including but not limited to GEMS follow-on studies</w:t>
      </w:r>
      <w:r w:rsidRPr="006A615E">
        <w:rPr>
          <w:color w:val="000000" w:themeColor="text1"/>
        </w:rPr>
        <w:t>.</w:t>
      </w:r>
      <w:r w:rsidR="00717B9A" w:rsidRPr="006A615E">
        <w:rPr>
          <w:color w:val="000000" w:themeColor="text1"/>
        </w:rPr>
        <w:t xml:space="preserve">  Note that early discussion is helpful, so as to help in study design and plan for what to expect, and when.</w:t>
      </w:r>
    </w:p>
    <w:p w14:paraId="5FD18223" w14:textId="61FCA0A4" w:rsidR="001C5C26" w:rsidRDefault="00316408" w:rsidP="00AE6B8C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 w:rsidRPr="001C5C26">
        <w:rPr>
          <w:color w:val="000000" w:themeColor="text1"/>
        </w:rPr>
        <w:t>HBGDki</w:t>
      </w:r>
      <w:proofErr w:type="spellEnd"/>
      <w:r w:rsidRPr="001C5C26">
        <w:rPr>
          <w:color w:val="000000" w:themeColor="text1"/>
        </w:rPr>
        <w:t xml:space="preserve"> has &gt;100 datasets focused on stunting.  Spanning</w:t>
      </w:r>
      <w:del w:id="5" w:author="Gottlieb, Michael (FNIH) [T]" w:date="2017-04-17T08:23:00Z">
        <w:r w:rsidRPr="001C5C26" w:rsidDel="003B4F8F">
          <w:rPr>
            <w:color w:val="000000" w:themeColor="text1"/>
          </w:rPr>
          <w:delText>,</w:delText>
        </w:r>
      </w:del>
      <w:r w:rsidRPr="001C5C26">
        <w:rPr>
          <w:color w:val="000000" w:themeColor="text1"/>
        </w:rPr>
        <w:t xml:space="preserve"> genetic, anthropometry, clinical, observational.</w:t>
      </w:r>
    </w:p>
    <w:p w14:paraId="3E73FE01" w14:textId="54D1ACFD" w:rsidR="00316408" w:rsidRPr="001C5C26" w:rsidRDefault="007B55AB" w:rsidP="00AE6B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C5C26">
        <w:rPr>
          <w:color w:val="000000" w:themeColor="text1"/>
          <w:highlight w:val="yellow"/>
        </w:rPr>
        <w:t>Action Item</w:t>
      </w:r>
      <w:r w:rsidRPr="001C5C26">
        <w:rPr>
          <w:color w:val="000000" w:themeColor="text1"/>
        </w:rPr>
        <w:t xml:space="preserve">: </w:t>
      </w:r>
      <w:r w:rsidR="00717B9A" w:rsidRPr="001C5C26">
        <w:rPr>
          <w:color w:val="000000" w:themeColor="text1"/>
        </w:rPr>
        <w:t xml:space="preserve"> Tom to schedule a call with Thea, David, and others from QS and </w:t>
      </w:r>
      <w:proofErr w:type="spellStart"/>
      <w:r w:rsidR="00717B9A" w:rsidRPr="001C5C26">
        <w:rPr>
          <w:color w:val="000000" w:themeColor="text1"/>
        </w:rPr>
        <w:t>EuPathDB</w:t>
      </w:r>
      <w:proofErr w:type="spellEnd"/>
      <w:r w:rsidR="00717B9A" w:rsidRPr="001C5C26">
        <w:rPr>
          <w:color w:val="000000" w:themeColor="text1"/>
        </w:rPr>
        <w:t xml:space="preserve"> as </w:t>
      </w:r>
      <w:proofErr w:type="gramStart"/>
      <w:r w:rsidR="00717B9A" w:rsidRPr="001C5C26">
        <w:rPr>
          <w:color w:val="000000" w:themeColor="text1"/>
        </w:rPr>
        <w:t>appropriate,</w:t>
      </w:r>
      <w:proofErr w:type="gramEnd"/>
      <w:r w:rsidR="00717B9A" w:rsidRPr="001C5C26">
        <w:rPr>
          <w:color w:val="000000" w:themeColor="text1"/>
        </w:rPr>
        <w:t xml:space="preserve"> focused on understanding </w:t>
      </w:r>
      <w:proofErr w:type="spellStart"/>
      <w:r w:rsidR="00717B9A" w:rsidRPr="001C5C26">
        <w:rPr>
          <w:color w:val="000000" w:themeColor="text1"/>
        </w:rPr>
        <w:t>HBGDki</w:t>
      </w:r>
      <w:proofErr w:type="spellEnd"/>
      <w:r w:rsidR="00717B9A" w:rsidRPr="001C5C26">
        <w:rPr>
          <w:color w:val="000000" w:themeColor="text1"/>
        </w:rPr>
        <w:t xml:space="preserve"> datasets and tools to help guide this partnership and figure out what from </w:t>
      </w:r>
      <w:proofErr w:type="spellStart"/>
      <w:r w:rsidR="00717B9A" w:rsidRPr="001C5C26">
        <w:rPr>
          <w:color w:val="000000" w:themeColor="text1"/>
        </w:rPr>
        <w:t>HBGDki</w:t>
      </w:r>
      <w:proofErr w:type="spellEnd"/>
      <w:r w:rsidR="00717B9A" w:rsidRPr="001C5C26">
        <w:rPr>
          <w:color w:val="000000" w:themeColor="text1"/>
        </w:rPr>
        <w:t xml:space="preserve"> could be </w:t>
      </w:r>
      <w:r w:rsidRPr="001C5C26">
        <w:rPr>
          <w:color w:val="000000" w:themeColor="text1"/>
        </w:rPr>
        <w:t>leveraged</w:t>
      </w:r>
      <w:r w:rsidR="00717B9A" w:rsidRPr="001C5C26">
        <w:rPr>
          <w:color w:val="000000" w:themeColor="text1"/>
        </w:rPr>
        <w:t xml:space="preserve"> </w:t>
      </w:r>
      <w:r w:rsidR="00717B9A" w:rsidRPr="006A615E">
        <w:rPr>
          <w:color w:val="000000" w:themeColor="text1"/>
        </w:rPr>
        <w:t>to mutual benefit</w:t>
      </w:r>
      <w:r w:rsidRPr="001C5C26">
        <w:rPr>
          <w:color w:val="000000" w:themeColor="text1"/>
        </w:rPr>
        <w:t>.</w:t>
      </w:r>
    </w:p>
    <w:p w14:paraId="08D95C6A" w14:textId="410E300F" w:rsidR="001A5148" w:rsidRPr="001C5C26" w:rsidRDefault="001A5148" w:rsidP="006A615E">
      <w:pPr>
        <w:keepNext/>
        <w:spacing w:before="220"/>
        <w:rPr>
          <w:b/>
          <w:color w:val="000000" w:themeColor="text1"/>
        </w:rPr>
      </w:pPr>
      <w:r w:rsidRPr="001C5C26">
        <w:rPr>
          <w:b/>
          <w:color w:val="000000" w:themeColor="text1"/>
        </w:rPr>
        <w:t>Mal-ED Project</w:t>
      </w:r>
      <w:r w:rsidR="007B55AB" w:rsidRPr="001C5C26">
        <w:rPr>
          <w:b/>
          <w:color w:val="000000" w:themeColor="text1"/>
        </w:rPr>
        <w:t xml:space="preserve"> (Michael Gottli</w:t>
      </w:r>
      <w:r w:rsidR="00E665E2" w:rsidRPr="001C5C26">
        <w:rPr>
          <w:b/>
          <w:color w:val="000000" w:themeColor="text1"/>
        </w:rPr>
        <w:t>e</w:t>
      </w:r>
      <w:r w:rsidR="007B55AB" w:rsidRPr="001C5C26">
        <w:rPr>
          <w:b/>
          <w:color w:val="000000" w:themeColor="text1"/>
        </w:rPr>
        <w:t>b</w:t>
      </w:r>
      <w:r w:rsidR="00A2079D" w:rsidRPr="001C5C26">
        <w:rPr>
          <w:b/>
          <w:color w:val="000000" w:themeColor="text1"/>
        </w:rPr>
        <w:t xml:space="preserve"> </w:t>
      </w:r>
      <w:r w:rsidR="00E665E2" w:rsidRPr="001C5C26">
        <w:rPr>
          <w:b/>
          <w:color w:val="000000" w:themeColor="text1"/>
        </w:rPr>
        <w:t xml:space="preserve">&amp; </w:t>
      </w:r>
      <w:r w:rsidR="00A2079D" w:rsidRPr="001C5C26">
        <w:rPr>
          <w:b/>
          <w:color w:val="000000" w:themeColor="text1"/>
        </w:rPr>
        <w:t>Jessica Seidman</w:t>
      </w:r>
      <w:r w:rsidR="007B55AB" w:rsidRPr="001C5C26">
        <w:rPr>
          <w:b/>
          <w:color w:val="000000" w:themeColor="text1"/>
        </w:rPr>
        <w:t>)</w:t>
      </w:r>
    </w:p>
    <w:p w14:paraId="15BAFACC" w14:textId="4182DDBE" w:rsidR="001A5148" w:rsidRDefault="00D47620" w:rsidP="00AE6B8C">
      <w:pPr>
        <w:pStyle w:val="ListParagraph"/>
        <w:numPr>
          <w:ilvl w:val="0"/>
          <w:numId w:val="12"/>
        </w:numPr>
      </w:pPr>
      <w:r w:rsidRPr="001C5C26">
        <w:rPr>
          <w:color w:val="000000" w:themeColor="text1"/>
        </w:rPr>
        <w:t xml:space="preserve">FNIH received first MAL-ED </w:t>
      </w:r>
      <w:r w:rsidR="007B55AB" w:rsidRPr="001C5C26">
        <w:rPr>
          <w:color w:val="000000" w:themeColor="text1"/>
        </w:rPr>
        <w:t xml:space="preserve">BMGF funding in </w:t>
      </w:r>
      <w:ins w:id="6" w:author="Gottlieb, Michael (FNIH) [T]" w:date="2017-04-17T08:24:00Z">
        <w:r w:rsidR="003B4F8F">
          <w:rPr>
            <w:color w:val="000000" w:themeColor="text1"/>
          </w:rPr>
          <w:t xml:space="preserve">late </w:t>
        </w:r>
      </w:ins>
      <w:del w:id="7" w:author="Gottlieb, Michael (FNIH) [T]" w:date="2017-04-17T08:24:00Z">
        <w:r w:rsidR="007B55AB" w:rsidRPr="001C5C26" w:rsidDel="003B4F8F">
          <w:rPr>
            <w:color w:val="000000" w:themeColor="text1"/>
          </w:rPr>
          <w:delText>2003</w:delText>
        </w:r>
      </w:del>
      <w:ins w:id="8" w:author="Gottlieb, Michael (FNIH) [T]" w:date="2017-04-17T08:24:00Z">
        <w:r w:rsidR="003B4F8F" w:rsidRPr="001C5C26">
          <w:rPr>
            <w:color w:val="000000" w:themeColor="text1"/>
          </w:rPr>
          <w:t>200</w:t>
        </w:r>
        <w:r w:rsidR="003B4F8F">
          <w:rPr>
            <w:color w:val="000000" w:themeColor="text1"/>
          </w:rPr>
          <w:t>8</w:t>
        </w:r>
      </w:ins>
      <w:r w:rsidRPr="00D47620">
        <w:t>.</w:t>
      </w:r>
      <w:r>
        <w:t xml:space="preserve">  FNIH collaborated with BMGF to build out data access plan.</w:t>
      </w:r>
    </w:p>
    <w:p w14:paraId="413415A1" w14:textId="77777777" w:rsidR="002C2C6C" w:rsidRDefault="002C2C6C" w:rsidP="00AE6B8C">
      <w:pPr>
        <w:pStyle w:val="ListParagraph"/>
        <w:numPr>
          <w:ilvl w:val="0"/>
          <w:numId w:val="12"/>
        </w:numPr>
      </w:pPr>
      <w:r>
        <w:t>Observational community-based study, 8 sites (South America, Africa, Asia), 200 children (age 0-2years and subsequently up to 5 years per site).  Kids enrolled within first 17 days of birth and followed for 4 years.</w:t>
      </w:r>
    </w:p>
    <w:p w14:paraId="062E8E8E" w14:textId="77777777" w:rsidR="002C2C6C" w:rsidRDefault="002C2C6C" w:rsidP="00AE6B8C">
      <w:pPr>
        <w:pStyle w:val="ListParagraph"/>
        <w:numPr>
          <w:ilvl w:val="0"/>
          <w:numId w:val="12"/>
        </w:numPr>
      </w:pPr>
      <w:r>
        <w:t>2,145 children enrolled overall</w:t>
      </w:r>
      <w:r w:rsidR="00D76BDF">
        <w:t>.</w:t>
      </w:r>
    </w:p>
    <w:p w14:paraId="431F9D46" w14:textId="77777777" w:rsidR="002C2C6C" w:rsidRDefault="002C2C6C" w:rsidP="00AE6B8C">
      <w:pPr>
        <w:pStyle w:val="ListParagraph"/>
        <w:numPr>
          <w:ilvl w:val="0"/>
          <w:numId w:val="12"/>
        </w:numPr>
      </w:pPr>
      <w:r>
        <w:t>Outcome measures: growth, cognitive development, vaccine response, biomarkers of gut function.</w:t>
      </w:r>
    </w:p>
    <w:p w14:paraId="2EE16F68" w14:textId="1AE176F0" w:rsidR="00580B41" w:rsidRDefault="00580B41" w:rsidP="00AE6B8C">
      <w:pPr>
        <w:pStyle w:val="ListParagraph"/>
        <w:numPr>
          <w:ilvl w:val="0"/>
          <w:numId w:val="12"/>
        </w:numPr>
      </w:pPr>
      <w:r>
        <w:t>Bulk of data is 2x weekly household visits: illness surveillance and diarrhea stool sample collec</w:t>
      </w:r>
      <w:r w:rsidR="00E665E2">
        <w:softHyphen/>
      </w:r>
      <w:r>
        <w:t>tion.  Most were mild cases of diarrhea that do not last long.</w:t>
      </w:r>
    </w:p>
    <w:p w14:paraId="197BAE9E" w14:textId="77777777" w:rsidR="00DB11B4" w:rsidRDefault="00DB11B4" w:rsidP="00AE6B8C">
      <w:pPr>
        <w:pStyle w:val="ListParagraph"/>
        <w:numPr>
          <w:ilvl w:val="0"/>
          <w:numId w:val="12"/>
        </w:numPr>
      </w:pPr>
      <w:r>
        <w:t xml:space="preserve">Stool testing: enteropathogen detection including PCR and </w:t>
      </w:r>
      <w:proofErr w:type="spellStart"/>
      <w:r w:rsidR="003801B7">
        <w:t>enteropathic</w:t>
      </w:r>
      <w:proofErr w:type="spellEnd"/>
      <w:r w:rsidR="003801B7">
        <w:t xml:space="preserve"> / </w:t>
      </w:r>
      <w:r>
        <w:t xml:space="preserve">fecal inflammatory biomarkers.  </w:t>
      </w:r>
      <w:r w:rsidR="009101CE">
        <w:t>Testing done on quarterly samples; other monthly samples archived.</w:t>
      </w:r>
    </w:p>
    <w:p w14:paraId="38E6A1F7" w14:textId="77777777" w:rsidR="00DB11B4" w:rsidRDefault="00DB11B4" w:rsidP="00AE6B8C">
      <w:pPr>
        <w:pStyle w:val="ListParagraph"/>
        <w:numPr>
          <w:ilvl w:val="0"/>
          <w:numId w:val="12"/>
        </w:numPr>
      </w:pPr>
      <w:r>
        <w:lastRenderedPageBreak/>
        <w:t xml:space="preserve">UVA is now retesting stool samples using TAQ.  This will be an important data supplement to pull into the database eventually.  Anna shared that TAQ data </w:t>
      </w:r>
      <w:r w:rsidR="00D76BDF">
        <w:t xml:space="preserve">also </w:t>
      </w:r>
      <w:r>
        <w:t>exist for GEMS datasets.</w:t>
      </w:r>
    </w:p>
    <w:p w14:paraId="02E04DE9" w14:textId="77777777" w:rsidR="00580B41" w:rsidRDefault="00580B41" w:rsidP="00AE6B8C">
      <w:pPr>
        <w:pStyle w:val="ListParagraph"/>
        <w:numPr>
          <w:ilvl w:val="0"/>
          <w:numId w:val="12"/>
        </w:numPr>
      </w:pPr>
      <w:r>
        <w:t>MAL-ED has very different participant characteristics than the GEMS data which was focused on moderate to severe diarrhea.</w:t>
      </w:r>
    </w:p>
    <w:p w14:paraId="72199A90" w14:textId="77777777" w:rsidR="002C2C6C" w:rsidRDefault="002C2C6C" w:rsidP="00AE6B8C">
      <w:pPr>
        <w:pStyle w:val="ListParagraph"/>
        <w:numPr>
          <w:ilvl w:val="0"/>
          <w:numId w:val="12"/>
        </w:numPr>
      </w:pPr>
      <w:r>
        <w:t>No interventions: strictly observational</w:t>
      </w:r>
      <w:r w:rsidR="001B10C9">
        <w:t>.</w:t>
      </w:r>
    </w:p>
    <w:p w14:paraId="5B4B8BFC" w14:textId="77777777" w:rsidR="001B10C9" w:rsidRDefault="001B10C9" w:rsidP="00AE6B8C">
      <w:pPr>
        <w:pStyle w:val="ListParagraph"/>
        <w:numPr>
          <w:ilvl w:val="0"/>
          <w:numId w:val="12"/>
        </w:numPr>
      </w:pPr>
      <w:r>
        <w:t xml:space="preserve">Extensive </w:t>
      </w:r>
      <w:r w:rsidR="00A079FB">
        <w:t>“</w:t>
      </w:r>
      <w:r>
        <w:t>recipe</w:t>
      </w:r>
      <w:r w:rsidR="00A079FB">
        <w:t>”</w:t>
      </w:r>
      <w:r>
        <w:t xml:space="preserve"> database is a result of this study</w:t>
      </w:r>
      <w:r w:rsidR="00A079FB">
        <w:t>.  These are detailed food intake questionnaires that could be scored to estimate macro-/micro-nutrient intake</w:t>
      </w:r>
      <w:r w:rsidR="00393AB5">
        <w:t xml:space="preserve"> quantitie</w:t>
      </w:r>
      <w:r w:rsidR="00A079FB">
        <w:t>s.  The questions &amp; responses are of high resolution.  F</w:t>
      </w:r>
      <w:r>
        <w:t xml:space="preserve">or example there are </w:t>
      </w:r>
      <w:r w:rsidR="00A079FB">
        <w:t>many (100s or possibly 1000s</w:t>
      </w:r>
      <w:r w:rsidR="00393AB5">
        <w:t>?</w:t>
      </w:r>
      <w:r w:rsidR="00A079FB">
        <w:t>)</w:t>
      </w:r>
      <w:r w:rsidR="00393AB5">
        <w:t xml:space="preserve"> of</w:t>
      </w:r>
      <w:r>
        <w:t xml:space="preserve"> </w:t>
      </w:r>
      <w:r w:rsidR="00A079FB">
        <w:t>“</w:t>
      </w:r>
      <w:r>
        <w:t>recipes</w:t>
      </w:r>
      <w:r w:rsidR="00A079FB">
        <w:t>”</w:t>
      </w:r>
      <w:r>
        <w:t xml:space="preserve"> for tea that were collected from mothers.</w:t>
      </w:r>
    </w:p>
    <w:p w14:paraId="7C463542" w14:textId="55D36C7B" w:rsidR="00892C24" w:rsidRPr="001C5C26" w:rsidRDefault="003801B7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t>Blood collections include m</w:t>
      </w:r>
      <w:r w:rsidR="00892C24">
        <w:t>easure</w:t>
      </w:r>
      <w:r>
        <w:t>s</w:t>
      </w:r>
      <w:r w:rsidR="00892C24">
        <w:t xml:space="preserve"> for </w:t>
      </w:r>
      <w:del w:id="9" w:author="Gottlieb, Michael (FNIH) [T]" w:date="2017-04-17T08:26:00Z">
        <w:r w:rsidR="00892C24" w:rsidDel="003B4F8F">
          <w:delText>immunity to different diseases</w:delText>
        </w:r>
        <w:r w:rsidDel="003B4F8F">
          <w:delText>;</w:delText>
        </w:r>
        <w:r w:rsidR="00892C24" w:rsidDel="003B4F8F">
          <w:delText xml:space="preserve"> vaccine response</w:delText>
        </w:r>
      </w:del>
      <w:ins w:id="10" w:author="Gottlieb, Michael (FNIH) [T]" w:date="2017-04-17T08:26:00Z">
        <w:r w:rsidR="003B4F8F">
          <w:t xml:space="preserve">assessing immune responses to </w:t>
        </w:r>
      </w:ins>
      <w:ins w:id="11" w:author="Gottlieb, Michael (FNIH) [T]" w:date="2017-04-17T08:27:00Z">
        <w:r w:rsidR="003B4F8F">
          <w:t>recommended childhood vaccines</w:t>
        </w:r>
      </w:ins>
      <w:r>
        <w:t xml:space="preserve">; micronutrient assays and lead </w:t>
      </w:r>
      <w:del w:id="12" w:author="Gottlieb, Michael (FNIH) [T]" w:date="2017-04-17T08:27:00Z">
        <w:r w:rsidRPr="001C5C26" w:rsidDel="003B4F8F">
          <w:rPr>
            <w:color w:val="000000" w:themeColor="text1"/>
          </w:rPr>
          <w:delText>exposure</w:delText>
        </w:r>
      </w:del>
      <w:ins w:id="13" w:author="Gottlieb, Michael (FNIH) [T]" w:date="2017-04-17T08:27:00Z">
        <w:r w:rsidR="003B4F8F">
          <w:rPr>
            <w:color w:val="000000" w:themeColor="text1"/>
          </w:rPr>
          <w:t>levels.</w:t>
        </w:r>
      </w:ins>
    </w:p>
    <w:p w14:paraId="2C7628B4" w14:textId="137F3EE5" w:rsidR="003801B7" w:rsidRPr="001C5C26" w:rsidRDefault="003801B7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Urine</w:t>
      </w:r>
      <w:ins w:id="14" w:author="Dennis" w:date="2017-04-17T09:42:00Z">
        <w:r w:rsidR="00CB0274">
          <w:rPr>
            <w:color w:val="000000" w:themeColor="text1"/>
          </w:rPr>
          <w:t xml:space="preserve"> lactulose/mannitol (</w:t>
        </w:r>
      </w:ins>
      <w:del w:id="15" w:author="Dennis" w:date="2017-04-17T09:42:00Z">
        <w:r w:rsidRPr="001C5C26" w:rsidDel="00CB0274">
          <w:rPr>
            <w:color w:val="000000" w:themeColor="text1"/>
          </w:rPr>
          <w:delText xml:space="preserve"> </w:delText>
        </w:r>
      </w:del>
      <w:r w:rsidRPr="001C5C26">
        <w:rPr>
          <w:color w:val="000000" w:themeColor="text1"/>
        </w:rPr>
        <w:t>L/M</w:t>
      </w:r>
      <w:ins w:id="16" w:author="Dennis" w:date="2017-04-17T09:42:00Z">
        <w:r w:rsidR="00CB0274">
          <w:rPr>
            <w:color w:val="000000" w:themeColor="text1"/>
          </w:rPr>
          <w:t>)</w:t>
        </w:r>
      </w:ins>
      <w:r w:rsidRPr="001C5C26">
        <w:rPr>
          <w:color w:val="000000" w:themeColor="text1"/>
        </w:rPr>
        <w:t xml:space="preserve"> assay and urinary iodine</w:t>
      </w:r>
    </w:p>
    <w:p w14:paraId="4C044174" w14:textId="4F583635" w:rsidR="003801B7" w:rsidRPr="001C5C26" w:rsidRDefault="003801B7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Note that at months 6 &amp; 15 urine was collected as a 5-hr sample (to support L/M testing), and at 24-months it was a spot sample at some sites since L/M assay was optional at that visit.  Jessica mentioned this as an example of study procedure details that might not be obvious from the data</w:t>
      </w:r>
      <w:r w:rsidR="00673C0F" w:rsidRPr="001C5C26">
        <w:rPr>
          <w:color w:val="000000" w:themeColor="text1"/>
        </w:rPr>
        <w:t xml:space="preserve"> </w:t>
      </w:r>
      <w:r w:rsidR="00673C0F" w:rsidRPr="006A615E">
        <w:rPr>
          <w:color w:val="000000" w:themeColor="text1"/>
        </w:rPr>
        <w:t>that will be important to capture in the database</w:t>
      </w:r>
      <w:r w:rsidRPr="001C5C26">
        <w:rPr>
          <w:color w:val="000000" w:themeColor="text1"/>
        </w:rPr>
        <w:t>.</w:t>
      </w:r>
    </w:p>
    <w:p w14:paraId="5A4FE498" w14:textId="07980303" w:rsidR="001B10C9" w:rsidRPr="001C5C26" w:rsidRDefault="001B10C9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There</w:t>
      </w:r>
      <w:r w:rsidR="00D76BDF" w:rsidRPr="001C5C26">
        <w:rPr>
          <w:color w:val="000000" w:themeColor="text1"/>
        </w:rPr>
        <w:t xml:space="preserve"> is </w:t>
      </w:r>
      <w:r w:rsidR="00E665E2" w:rsidRPr="001C5C26">
        <w:rPr>
          <w:color w:val="000000" w:themeColor="text1"/>
        </w:rPr>
        <w:t xml:space="preserve">understandable </w:t>
      </w:r>
      <w:r w:rsidRPr="001C5C26">
        <w:rPr>
          <w:color w:val="000000" w:themeColor="text1"/>
        </w:rPr>
        <w:t>sensitivity regarding MAL-ED cognitive data</w:t>
      </w:r>
      <w:r w:rsidR="00673C0F" w:rsidRPr="001C5C26">
        <w:rPr>
          <w:color w:val="000000" w:themeColor="text1"/>
        </w:rPr>
        <w:t xml:space="preserve">, which </w:t>
      </w:r>
      <w:r w:rsidR="00E665E2" w:rsidRPr="001C5C26">
        <w:rPr>
          <w:color w:val="000000" w:themeColor="text1"/>
        </w:rPr>
        <w:t>is therefore not expected to be</w:t>
      </w:r>
      <w:r w:rsidRPr="001C5C26">
        <w:rPr>
          <w:color w:val="000000" w:themeColor="text1"/>
        </w:rPr>
        <w:t xml:space="preserve"> hosted</w:t>
      </w:r>
      <w:r w:rsidR="00D76BDF" w:rsidRPr="001C5C26">
        <w:rPr>
          <w:color w:val="000000" w:themeColor="text1"/>
        </w:rPr>
        <w:t xml:space="preserve"> on </w:t>
      </w:r>
      <w:proofErr w:type="spellStart"/>
      <w:r w:rsidR="00D76BDF" w:rsidRPr="001C5C26">
        <w:rPr>
          <w:color w:val="000000" w:themeColor="text1"/>
        </w:rPr>
        <w:t>EuPathDB</w:t>
      </w:r>
      <w:proofErr w:type="spellEnd"/>
      <w:r w:rsidR="00D76BDF" w:rsidRPr="001C5C26">
        <w:rPr>
          <w:color w:val="000000" w:themeColor="text1"/>
        </w:rPr>
        <w:t xml:space="preserve"> </w:t>
      </w:r>
      <w:del w:id="17" w:author="Gottlieb, Michael (FNIH) [T]" w:date="2017-04-17T08:28:00Z">
        <w:r w:rsidR="00D76BDF" w:rsidRPr="001C5C26" w:rsidDel="003B4F8F">
          <w:rPr>
            <w:color w:val="000000" w:themeColor="text1"/>
          </w:rPr>
          <w:delText>anytime</w:delText>
        </w:r>
        <w:r w:rsidRPr="001C5C26" w:rsidDel="003B4F8F">
          <w:rPr>
            <w:color w:val="000000" w:themeColor="text1"/>
          </w:rPr>
          <w:delText xml:space="preserve"> soon</w:delText>
        </w:r>
      </w:del>
      <w:ins w:id="18" w:author="Gottlieb, Michael (FNIH) [T]" w:date="2017-04-17T08:28:00Z">
        <w:r w:rsidR="003B4F8F">
          <w:rPr>
            <w:color w:val="000000" w:themeColor="text1"/>
          </w:rPr>
          <w:t>without further discussion</w:t>
        </w:r>
      </w:ins>
      <w:r w:rsidR="00673C0F" w:rsidRPr="001C5C26">
        <w:rPr>
          <w:color w:val="000000" w:themeColor="text1"/>
        </w:rPr>
        <w:t xml:space="preserve">.  Prior to </w:t>
      </w:r>
      <w:r w:rsidR="00D76BDF" w:rsidRPr="001C5C26">
        <w:rPr>
          <w:color w:val="000000" w:themeColor="text1"/>
        </w:rPr>
        <w:t xml:space="preserve">release on </w:t>
      </w:r>
      <w:proofErr w:type="spellStart"/>
      <w:r w:rsidR="00D76BDF" w:rsidRPr="001C5C26">
        <w:rPr>
          <w:color w:val="000000" w:themeColor="text1"/>
        </w:rPr>
        <w:t>EuPathDB</w:t>
      </w:r>
      <w:proofErr w:type="spellEnd"/>
      <w:r w:rsidRPr="001C5C26">
        <w:rPr>
          <w:color w:val="000000" w:themeColor="text1"/>
        </w:rPr>
        <w:t>, a plan needs to be in place that covers how access takes place and how to insure that users know how to use the data appropri</w:t>
      </w:r>
      <w:r w:rsidR="00E665E2" w:rsidRPr="001C5C26">
        <w:rPr>
          <w:color w:val="000000" w:themeColor="text1"/>
        </w:rPr>
        <w:softHyphen/>
      </w:r>
      <w:r w:rsidRPr="001C5C26">
        <w:rPr>
          <w:color w:val="000000" w:themeColor="text1"/>
        </w:rPr>
        <w:t>ately.</w:t>
      </w:r>
    </w:p>
    <w:p w14:paraId="460172CF" w14:textId="77777777" w:rsidR="00D47620" w:rsidRPr="001C5C26" w:rsidRDefault="002C2C6C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Interactions with data providers will be critical.</w:t>
      </w:r>
    </w:p>
    <w:p w14:paraId="409E5600" w14:textId="7FEC9A1E" w:rsidR="001B10C9" w:rsidRPr="001C5C26" w:rsidRDefault="001B10C9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Raw and cleaned data are available </w:t>
      </w:r>
      <w:r w:rsidR="00673C0F" w:rsidRPr="001C5C26">
        <w:rPr>
          <w:color w:val="000000" w:themeColor="text1"/>
        </w:rPr>
        <w:t xml:space="preserve">from J </w:t>
      </w:r>
      <w:r w:rsidRPr="001C5C26">
        <w:rPr>
          <w:color w:val="000000" w:themeColor="text1"/>
        </w:rPr>
        <w:t>Seidman</w:t>
      </w:r>
      <w:r w:rsidR="00673C0F" w:rsidRPr="001C5C26">
        <w:rPr>
          <w:color w:val="000000" w:themeColor="text1"/>
        </w:rPr>
        <w:t>,</w:t>
      </w:r>
      <w:r w:rsidRPr="001C5C26">
        <w:rPr>
          <w:color w:val="000000" w:themeColor="text1"/>
        </w:rPr>
        <w:t xml:space="preserve"> as well as at </w:t>
      </w:r>
      <w:r w:rsidR="00673C0F" w:rsidRPr="001C5C26">
        <w:rPr>
          <w:color w:val="000000" w:themeColor="text1"/>
        </w:rPr>
        <w:t xml:space="preserve">individual </w:t>
      </w:r>
      <w:r w:rsidRPr="001C5C26">
        <w:rPr>
          <w:color w:val="000000" w:themeColor="text1"/>
        </w:rPr>
        <w:t>study sites.</w:t>
      </w:r>
      <w:r w:rsidR="000B08B3" w:rsidRPr="001C5C26">
        <w:rPr>
          <w:color w:val="000000" w:themeColor="text1"/>
        </w:rPr>
        <w:t xml:space="preserve">  D </w:t>
      </w:r>
      <w:proofErr w:type="spellStart"/>
      <w:r w:rsidR="000B08B3" w:rsidRPr="001C5C26">
        <w:rPr>
          <w:color w:val="000000" w:themeColor="text1"/>
        </w:rPr>
        <w:t>Roos</w:t>
      </w:r>
      <w:proofErr w:type="spellEnd"/>
      <w:r w:rsidR="000B08B3" w:rsidRPr="001C5C26">
        <w:rPr>
          <w:color w:val="000000" w:themeColor="text1"/>
        </w:rPr>
        <w:t xml:space="preserve"> suggested that cleaned data should be</w:t>
      </w:r>
      <w:r w:rsidR="00673C0F" w:rsidRPr="001C5C26">
        <w:rPr>
          <w:color w:val="000000" w:themeColor="text1"/>
        </w:rPr>
        <w:t xml:space="preserve"> the</w:t>
      </w:r>
      <w:r w:rsidR="000B08B3" w:rsidRPr="001C5C26">
        <w:rPr>
          <w:color w:val="000000" w:themeColor="text1"/>
        </w:rPr>
        <w:t xml:space="preserve"> first focus for hosting on </w:t>
      </w:r>
      <w:proofErr w:type="spellStart"/>
      <w:r w:rsidR="000B08B3" w:rsidRPr="001C5C26">
        <w:rPr>
          <w:color w:val="000000" w:themeColor="text1"/>
        </w:rPr>
        <w:t>EuPathDB</w:t>
      </w:r>
      <w:proofErr w:type="spellEnd"/>
      <w:r w:rsidR="000B08B3" w:rsidRPr="001C5C26">
        <w:rPr>
          <w:color w:val="000000" w:themeColor="text1"/>
        </w:rPr>
        <w:t>.</w:t>
      </w:r>
    </w:p>
    <w:p w14:paraId="15561FEF" w14:textId="00FC9FE3" w:rsidR="000B08B3" w:rsidRPr="001C5C26" w:rsidRDefault="000B08B3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Pap</w:t>
      </w:r>
      <w:r w:rsidR="00D76BDF" w:rsidRPr="001C5C26">
        <w:rPr>
          <w:color w:val="000000" w:themeColor="text1"/>
        </w:rPr>
        <w:t xml:space="preserve">er forms reside at </w:t>
      </w:r>
      <w:proofErr w:type="gramStart"/>
      <w:r w:rsidR="00D76BDF" w:rsidRPr="001C5C26">
        <w:rPr>
          <w:color w:val="000000" w:themeColor="text1"/>
        </w:rPr>
        <w:t>sites</w:t>
      </w:r>
      <w:r w:rsidR="00673C0F" w:rsidRPr="001C5C26">
        <w:rPr>
          <w:color w:val="000000" w:themeColor="text1"/>
        </w:rPr>
        <w:t>,</w:t>
      </w:r>
      <w:del w:id="19" w:author="Gottlieb, Michael (FNIH) [T]" w:date="2017-04-17T08:29:00Z">
        <w:r w:rsidR="00D76BDF" w:rsidRPr="001C5C26" w:rsidDel="003B4F8F">
          <w:rPr>
            <w:color w:val="000000" w:themeColor="text1"/>
          </w:rPr>
          <w:delText xml:space="preserve"> but have also</w:delText>
        </w:r>
        <w:r w:rsidRPr="001C5C26" w:rsidDel="003B4F8F">
          <w:rPr>
            <w:color w:val="000000" w:themeColor="text1"/>
          </w:rPr>
          <w:delText xml:space="preserve"> all be</w:delText>
        </w:r>
        <w:r w:rsidR="00D76BDF" w:rsidRPr="001C5C26" w:rsidDel="003B4F8F">
          <w:rPr>
            <w:color w:val="000000" w:themeColor="text1"/>
          </w:rPr>
          <w:delText>en</w:delText>
        </w:r>
        <w:r w:rsidRPr="001C5C26" w:rsidDel="003B4F8F">
          <w:rPr>
            <w:color w:val="000000" w:themeColor="text1"/>
          </w:rPr>
          <w:delText xml:space="preserve"> collected</w:delText>
        </w:r>
        <w:r w:rsidR="00673C0F" w:rsidRPr="001C5C26" w:rsidDel="003B4F8F">
          <w:rPr>
            <w:color w:val="000000" w:themeColor="text1"/>
          </w:rPr>
          <w:delText xml:space="preserve"> </w:delText>
        </w:r>
        <w:r w:rsidR="00673C0F" w:rsidRPr="006A615E" w:rsidDel="003B4F8F">
          <w:rPr>
            <w:color w:val="000000" w:themeColor="text1"/>
          </w:rPr>
          <w:delText>at FNIH</w:delText>
        </w:r>
      </w:del>
      <w:r w:rsidRPr="001C5C26">
        <w:rPr>
          <w:color w:val="000000" w:themeColor="text1"/>
        </w:rPr>
        <w:t>.</w:t>
      </w:r>
      <w:proofErr w:type="gramEnd"/>
      <w:r w:rsidRPr="001C5C26">
        <w:rPr>
          <w:color w:val="000000" w:themeColor="text1"/>
        </w:rPr>
        <w:t xml:space="preserve">  </w:t>
      </w:r>
      <w:commentRangeStart w:id="20"/>
      <w:r w:rsidRPr="001C5C26">
        <w:rPr>
          <w:color w:val="000000" w:themeColor="text1"/>
        </w:rPr>
        <w:t>Will assume that what the MAL-ED team provides constitutes the dataset (as opposed to creating a mechanism that goes back to the paper forms or to the field workers)</w:t>
      </w:r>
      <w:commentRangeEnd w:id="20"/>
      <w:r w:rsidR="003B4F8F">
        <w:rPr>
          <w:rStyle w:val="CommentReference"/>
        </w:rPr>
        <w:commentReference w:id="20"/>
      </w:r>
    </w:p>
    <w:p w14:paraId="2413D6D0" w14:textId="35A57242" w:rsidR="000B08B3" w:rsidRPr="001C5C26" w:rsidRDefault="000B08B3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BM</w:t>
      </w:r>
      <w:ins w:id="21" w:author="Gottlieb, Michael (FNIH) [T]" w:date="2017-04-17T08:30:00Z">
        <w:r w:rsidR="003B4F8F">
          <w:rPr>
            <w:color w:val="000000" w:themeColor="text1"/>
          </w:rPr>
          <w:t>M</w:t>
        </w:r>
      </w:ins>
      <w:r w:rsidRPr="001C5C26">
        <w:rPr>
          <w:color w:val="000000" w:themeColor="text1"/>
        </w:rPr>
        <w:t xml:space="preserve">I </w:t>
      </w:r>
      <w:del w:id="22" w:author="Gottlieb, Michael (FNIH) [T]" w:date="2017-04-17T08:31:00Z">
        <w:r w:rsidRPr="001C5C26" w:rsidDel="003B4F8F">
          <w:rPr>
            <w:color w:val="000000" w:themeColor="text1"/>
          </w:rPr>
          <w:delText>sub</w:delText>
        </w:r>
      </w:del>
      <w:ins w:id="23" w:author="Gottlieb, Michael (FNIH) [T]" w:date="2017-04-17T08:31:00Z">
        <w:r w:rsidR="003B4F8F">
          <w:rPr>
            <w:color w:val="000000" w:themeColor="text1"/>
          </w:rPr>
          <w:t>companion</w:t>
        </w:r>
      </w:ins>
      <w:r w:rsidRPr="001C5C26">
        <w:rPr>
          <w:color w:val="000000" w:themeColor="text1"/>
        </w:rPr>
        <w:t>-project</w:t>
      </w:r>
      <w:ins w:id="24" w:author="Gottlieb, Michael (FNIH) [T]" w:date="2017-04-17T08:31:00Z">
        <w:r w:rsidR="003B4F8F">
          <w:rPr>
            <w:color w:val="000000" w:themeColor="text1"/>
          </w:rPr>
          <w:t xml:space="preserve"> (separately funded, Jeff Gordon PI)</w:t>
        </w:r>
      </w:ins>
      <w:r w:rsidRPr="001C5C26">
        <w:rPr>
          <w:color w:val="000000" w:themeColor="text1"/>
        </w:rPr>
        <w:t xml:space="preserve">: breast milk and stool samples being analyzed including a maternal stool sample collected just after birth.  A lot of this data will be coming out.  Should be </w:t>
      </w:r>
      <w:del w:id="25" w:author="Dennis" w:date="2017-04-17T09:46:00Z">
        <w:r w:rsidRPr="001C5C26" w:rsidDel="00CB0274">
          <w:rPr>
            <w:color w:val="000000" w:themeColor="text1"/>
          </w:rPr>
          <w:delText xml:space="preserve">entered into </w:delText>
        </w:r>
      </w:del>
      <w:r w:rsidRPr="001C5C26">
        <w:rPr>
          <w:color w:val="000000" w:themeColor="text1"/>
        </w:rPr>
        <w:t>consider</w:t>
      </w:r>
      <w:ins w:id="26" w:author="Dennis" w:date="2017-04-17T09:46:00Z">
        <w:r w:rsidR="00CB0274">
          <w:rPr>
            <w:color w:val="000000" w:themeColor="text1"/>
          </w:rPr>
          <w:t>ed</w:t>
        </w:r>
      </w:ins>
      <w:del w:id="27" w:author="Dennis" w:date="2017-04-17T09:46:00Z">
        <w:r w:rsidRPr="001C5C26" w:rsidDel="00CB0274">
          <w:rPr>
            <w:color w:val="000000" w:themeColor="text1"/>
          </w:rPr>
          <w:delText>ation</w:delText>
        </w:r>
      </w:del>
      <w:r w:rsidRPr="001C5C26">
        <w:rPr>
          <w:color w:val="000000" w:themeColor="text1"/>
        </w:rPr>
        <w:t xml:space="preserve"> for </w:t>
      </w:r>
      <w:ins w:id="28" w:author="Dennis" w:date="2017-04-17T09:46:00Z">
        <w:r w:rsidR="00CB0274">
          <w:rPr>
            <w:color w:val="000000" w:themeColor="text1"/>
          </w:rPr>
          <w:t xml:space="preserve">inclusion in </w:t>
        </w:r>
      </w:ins>
      <w:r w:rsidRPr="001C5C26">
        <w:rPr>
          <w:color w:val="000000" w:themeColor="text1"/>
        </w:rPr>
        <w:t>this project</w:t>
      </w:r>
      <w:r w:rsidR="003F65A0" w:rsidRPr="001C5C26">
        <w:rPr>
          <w:color w:val="000000" w:themeColor="text1"/>
        </w:rPr>
        <w:t>.</w:t>
      </w:r>
      <w:ins w:id="29" w:author="Dennis" w:date="2017-04-17T09:44:00Z">
        <w:r w:rsidR="00CB0274">
          <w:rPr>
            <w:color w:val="000000" w:themeColor="text1"/>
          </w:rPr>
          <w:t xml:space="preserve"> </w:t>
        </w:r>
      </w:ins>
      <w:ins w:id="30" w:author="Dennis" w:date="2017-04-17T09:46:00Z">
        <w:r w:rsidR="00CB0274">
          <w:rPr>
            <w:color w:val="000000" w:themeColor="text1"/>
          </w:rPr>
          <w:t>(</w:t>
        </w:r>
      </w:ins>
      <w:ins w:id="31" w:author="Dennis" w:date="2017-04-17T09:44:00Z">
        <w:r w:rsidR="00CB0274">
          <w:rPr>
            <w:color w:val="000000" w:themeColor="text1"/>
          </w:rPr>
          <w:t xml:space="preserve">BMMI subjects are a subset of the MAL-ED study thus </w:t>
        </w:r>
      </w:ins>
      <w:ins w:id="32" w:author="Dennis" w:date="2017-04-17T09:45:00Z">
        <w:r w:rsidR="00CB0274">
          <w:rPr>
            <w:color w:val="000000" w:themeColor="text1"/>
          </w:rPr>
          <w:t>provide</w:t>
        </w:r>
      </w:ins>
      <w:ins w:id="33" w:author="Dennis" w:date="2017-04-17T09:44:00Z">
        <w:r w:rsidR="00CB0274">
          <w:rPr>
            <w:color w:val="000000" w:themeColor="text1"/>
          </w:rPr>
          <w:t xml:space="preserve"> all </w:t>
        </w:r>
      </w:ins>
      <w:ins w:id="34" w:author="Dennis" w:date="2017-04-17T09:45:00Z">
        <w:r w:rsidR="00CB0274">
          <w:rPr>
            <w:color w:val="000000" w:themeColor="text1"/>
          </w:rPr>
          <w:t xml:space="preserve">of </w:t>
        </w:r>
      </w:ins>
      <w:ins w:id="35" w:author="Dennis" w:date="2017-04-17T09:44:00Z">
        <w:r w:rsidR="00CB0274">
          <w:rPr>
            <w:color w:val="000000" w:themeColor="text1"/>
          </w:rPr>
          <w:t>the MAL-ED data elements</w:t>
        </w:r>
      </w:ins>
      <w:ins w:id="36" w:author="Dennis" w:date="2017-04-17T09:45:00Z">
        <w:r w:rsidR="00CB0274">
          <w:rPr>
            <w:color w:val="000000" w:themeColor="text1"/>
          </w:rPr>
          <w:t xml:space="preserve"> in addition to those unique to the BMMI protocol.</w:t>
        </w:r>
      </w:ins>
      <w:ins w:id="37" w:author="Dennis" w:date="2017-04-17T09:46:00Z">
        <w:r w:rsidR="00CB0274">
          <w:rPr>
            <w:color w:val="000000" w:themeColor="text1"/>
          </w:rPr>
          <w:t>)</w:t>
        </w:r>
      </w:ins>
    </w:p>
    <w:p w14:paraId="2824ABE0" w14:textId="7A8E6D15" w:rsidR="003F65A0" w:rsidRPr="001C5C26" w:rsidRDefault="003F65A0" w:rsidP="00AE6B8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Currently closing databases for completion of the study</w:t>
      </w:r>
      <w:r w:rsidR="00673C0F" w:rsidRPr="001C5C26">
        <w:rPr>
          <w:color w:val="000000" w:themeColor="text1"/>
        </w:rPr>
        <w:t>.</w:t>
      </w:r>
      <w:r w:rsidRPr="001C5C26">
        <w:rPr>
          <w:color w:val="000000" w:themeColor="text1"/>
        </w:rPr>
        <w:t xml:space="preserve"> </w:t>
      </w:r>
    </w:p>
    <w:p w14:paraId="1013E531" w14:textId="77777777" w:rsidR="001C5C26" w:rsidRDefault="003F65A0" w:rsidP="006A615E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1C5C26">
        <w:rPr>
          <w:color w:val="000000" w:themeColor="text1"/>
        </w:rPr>
        <w:t>MAL-ED funding all comes through BMGF grant: the grant wraps up over the next 18 months.</w:t>
      </w:r>
    </w:p>
    <w:p w14:paraId="09702215" w14:textId="1D8131F2" w:rsidR="009350CA" w:rsidRDefault="003F65A0" w:rsidP="006A615E">
      <w:pPr>
        <w:pStyle w:val="ListParagraph"/>
        <w:numPr>
          <w:ilvl w:val="0"/>
          <w:numId w:val="12"/>
        </w:numPr>
        <w:rPr>
          <w:ins w:id="38" w:author="Gottlieb, Michael (FNIH) [T]" w:date="2017-04-17T08:32:00Z"/>
          <w:color w:val="000000" w:themeColor="text1"/>
        </w:rPr>
      </w:pPr>
      <w:r w:rsidRPr="001C5C26">
        <w:rPr>
          <w:color w:val="000000" w:themeColor="text1"/>
          <w:highlight w:val="yellow"/>
        </w:rPr>
        <w:t>Action Item:</w:t>
      </w:r>
      <w:r w:rsidRPr="001C5C26">
        <w:rPr>
          <w:color w:val="000000" w:themeColor="text1"/>
        </w:rPr>
        <w:t xml:space="preserve"> </w:t>
      </w:r>
      <w:r w:rsidR="00673C0F" w:rsidRPr="001C5C26">
        <w:rPr>
          <w:color w:val="000000" w:themeColor="text1"/>
        </w:rPr>
        <w:t xml:space="preserve">Thea/Steve to discuss how MAL-ED </w:t>
      </w:r>
      <w:proofErr w:type="gramStart"/>
      <w:r w:rsidR="00673C0F" w:rsidRPr="001C5C26">
        <w:rPr>
          <w:color w:val="000000" w:themeColor="text1"/>
        </w:rPr>
        <w:t>grant</w:t>
      </w:r>
      <w:proofErr w:type="gramEnd"/>
      <w:r w:rsidR="00673C0F" w:rsidRPr="001C5C26">
        <w:rPr>
          <w:color w:val="000000" w:themeColor="text1"/>
        </w:rPr>
        <w:t xml:space="preserve"> completion affects the </w:t>
      </w:r>
      <w:proofErr w:type="spellStart"/>
      <w:r w:rsidR="00673C0F" w:rsidRPr="001C5C26">
        <w:rPr>
          <w:color w:val="000000" w:themeColor="text1"/>
        </w:rPr>
        <w:t>EuPathDB</w:t>
      </w:r>
      <w:proofErr w:type="spellEnd"/>
      <w:r w:rsidR="00673C0F" w:rsidRPr="001C5C26">
        <w:rPr>
          <w:color w:val="000000" w:themeColor="text1"/>
        </w:rPr>
        <w:t xml:space="preserve"> project and what if any actions are required (for example to ensure effective engagement in DB design and testing)</w:t>
      </w:r>
      <w:r w:rsidRPr="001C5C26">
        <w:rPr>
          <w:color w:val="000000" w:themeColor="text1"/>
        </w:rPr>
        <w:t>.</w:t>
      </w:r>
    </w:p>
    <w:p w14:paraId="7353C0E9" w14:textId="271D2E43" w:rsidR="007F358F" w:rsidRPr="001C5C26" w:rsidRDefault="007F358F" w:rsidP="006A615E">
      <w:pPr>
        <w:pStyle w:val="ListParagraph"/>
        <w:numPr>
          <w:ilvl w:val="0"/>
          <w:numId w:val="12"/>
        </w:numPr>
        <w:rPr>
          <w:color w:val="000000" w:themeColor="text1"/>
        </w:rPr>
      </w:pPr>
      <w:ins w:id="39" w:author="Gottlieb, Michael (FNIH) [T]" w:date="2017-04-17T08:32:00Z">
        <w:r>
          <w:rPr>
            <w:color w:val="000000" w:themeColor="text1"/>
          </w:rPr>
          <w:t>With a grant supplement from BMGF, enrolled children were further followed from 25-60 months of li</w:t>
        </w:r>
      </w:ins>
      <w:ins w:id="40" w:author="Dennis" w:date="2017-04-17T09:47:00Z">
        <w:r w:rsidR="00CB0274">
          <w:rPr>
            <w:color w:val="000000" w:themeColor="text1"/>
          </w:rPr>
          <w:t>f</w:t>
        </w:r>
      </w:ins>
      <w:ins w:id="41" w:author="Gottlieb, Michael (FNIH) [T]" w:date="2017-04-17T08:32:00Z">
        <w:del w:id="42" w:author="Dennis" w:date="2017-04-17T09:47:00Z">
          <w:r w:rsidDel="00CB0274">
            <w:rPr>
              <w:color w:val="000000" w:themeColor="text1"/>
            </w:rPr>
            <w:delText>v</w:delText>
          </w:r>
        </w:del>
        <w:r>
          <w:rPr>
            <w:color w:val="000000" w:themeColor="text1"/>
          </w:rPr>
          <w:t xml:space="preserve">e primarily to assess cognitive and related developmental outcomes. </w:t>
        </w:r>
      </w:ins>
    </w:p>
    <w:p w14:paraId="580E1CEC" w14:textId="77777777" w:rsidR="001A5148" w:rsidRPr="001C5C26" w:rsidRDefault="001A5148" w:rsidP="006A615E">
      <w:pPr>
        <w:keepNext/>
        <w:spacing w:before="220"/>
        <w:rPr>
          <w:b/>
          <w:color w:val="000000" w:themeColor="text1"/>
        </w:rPr>
      </w:pPr>
      <w:r w:rsidRPr="001C5C26">
        <w:rPr>
          <w:b/>
          <w:color w:val="000000" w:themeColor="text1"/>
        </w:rPr>
        <w:t>Platform Demonstration</w:t>
      </w:r>
      <w:r w:rsidR="003F1DF2" w:rsidRPr="001C5C26">
        <w:rPr>
          <w:b/>
          <w:color w:val="000000" w:themeColor="text1"/>
        </w:rPr>
        <w:t xml:space="preserve"> (Brian </w:t>
      </w:r>
      <w:proofErr w:type="spellStart"/>
      <w:r w:rsidR="003F1DF2" w:rsidRPr="001C5C26">
        <w:rPr>
          <w:b/>
          <w:color w:val="000000" w:themeColor="text1"/>
        </w:rPr>
        <w:t>Brunk</w:t>
      </w:r>
      <w:proofErr w:type="spellEnd"/>
      <w:r w:rsidR="003F1DF2" w:rsidRPr="001C5C26">
        <w:rPr>
          <w:b/>
          <w:color w:val="000000" w:themeColor="text1"/>
        </w:rPr>
        <w:t>)</w:t>
      </w:r>
    </w:p>
    <w:p w14:paraId="30786EBD" w14:textId="222EE0E8" w:rsidR="009350CA" w:rsidRPr="001C5C26" w:rsidRDefault="00673C0F" w:rsidP="00AE6B8C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C5C26">
        <w:rPr>
          <w:color w:val="000000" w:themeColor="text1"/>
        </w:rPr>
        <w:t xml:space="preserve">Infrastructure improvements </w:t>
      </w:r>
      <w:r w:rsidR="00892C24" w:rsidRPr="001C5C26">
        <w:rPr>
          <w:color w:val="000000" w:themeColor="text1"/>
        </w:rPr>
        <w:t>under development</w:t>
      </w:r>
      <w:r w:rsidR="00246972" w:rsidRPr="001C5C26">
        <w:rPr>
          <w:color w:val="000000" w:themeColor="text1"/>
        </w:rPr>
        <w:t xml:space="preserve"> for </w:t>
      </w:r>
      <w:r w:rsidRPr="001C5C26">
        <w:rPr>
          <w:color w:val="000000" w:themeColor="text1"/>
        </w:rPr>
        <w:t xml:space="preserve">other components of the </w:t>
      </w:r>
      <w:proofErr w:type="spellStart"/>
      <w:r w:rsidR="00246972" w:rsidRPr="001C5C26">
        <w:rPr>
          <w:color w:val="000000" w:themeColor="text1"/>
        </w:rPr>
        <w:t>EuPathDB</w:t>
      </w:r>
      <w:proofErr w:type="spellEnd"/>
      <w:r w:rsidR="00246972" w:rsidRPr="001C5C26">
        <w:rPr>
          <w:color w:val="000000" w:themeColor="text1"/>
        </w:rPr>
        <w:t xml:space="preserve"> Clinical &amp; Field Metadata Integration Platform </w:t>
      </w:r>
      <w:r w:rsidRPr="006A615E">
        <w:rPr>
          <w:color w:val="000000" w:themeColor="text1"/>
        </w:rPr>
        <w:t xml:space="preserve">(e.g. for data loading and UI) </w:t>
      </w:r>
      <w:r w:rsidR="00246972" w:rsidRPr="006A615E">
        <w:rPr>
          <w:color w:val="000000" w:themeColor="text1"/>
        </w:rPr>
        <w:t xml:space="preserve">will </w:t>
      </w:r>
      <w:r w:rsidRPr="006A615E">
        <w:rPr>
          <w:color w:val="000000" w:themeColor="text1"/>
        </w:rPr>
        <w:t>also benefit this project; similarly, effort invested in this project will benefit other related resources</w:t>
      </w:r>
      <w:r w:rsidR="009350CA" w:rsidRPr="001C5C26">
        <w:rPr>
          <w:color w:val="000000" w:themeColor="text1"/>
        </w:rPr>
        <w:t>.</w:t>
      </w:r>
    </w:p>
    <w:p w14:paraId="173D1CCF" w14:textId="2B54923C" w:rsidR="009350CA" w:rsidRPr="001C5C26" w:rsidRDefault="00673C0F" w:rsidP="00AE6B8C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C5C26">
        <w:rPr>
          <w:color w:val="000000" w:themeColor="text1"/>
        </w:rPr>
        <w:t xml:space="preserve">Analysis tools can readily be hooked into the </w:t>
      </w:r>
      <w:proofErr w:type="spellStart"/>
      <w:r w:rsidRPr="001C5C26">
        <w:rPr>
          <w:color w:val="000000" w:themeColor="text1"/>
        </w:rPr>
        <w:t>EuPathDB</w:t>
      </w:r>
      <w:proofErr w:type="spellEnd"/>
      <w:r w:rsidRPr="001C5C26">
        <w:rPr>
          <w:color w:val="000000" w:themeColor="text1"/>
        </w:rPr>
        <w:t xml:space="preserve"> environment; for example, a </w:t>
      </w:r>
      <w:r w:rsidR="009350CA" w:rsidRPr="001C5C26">
        <w:rPr>
          <w:color w:val="000000" w:themeColor="text1"/>
        </w:rPr>
        <w:t xml:space="preserve">Shiny app was </w:t>
      </w:r>
      <w:proofErr w:type="spellStart"/>
      <w:r w:rsidR="009350CA" w:rsidRPr="001C5C26">
        <w:rPr>
          <w:color w:val="000000" w:themeColor="text1"/>
        </w:rPr>
        <w:t>demo’</w:t>
      </w:r>
      <w:r w:rsidRPr="001C5C26">
        <w:rPr>
          <w:color w:val="000000" w:themeColor="text1"/>
        </w:rPr>
        <w:t>e</w:t>
      </w:r>
      <w:r w:rsidR="009350CA" w:rsidRPr="001C5C26">
        <w:rPr>
          <w:color w:val="000000" w:themeColor="text1"/>
        </w:rPr>
        <w:t>d</w:t>
      </w:r>
      <w:proofErr w:type="spellEnd"/>
      <w:r w:rsidR="009350CA" w:rsidRPr="001C5C26">
        <w:rPr>
          <w:color w:val="000000" w:themeColor="text1"/>
        </w:rPr>
        <w:t>.</w:t>
      </w:r>
    </w:p>
    <w:p w14:paraId="1E86E401" w14:textId="2B5B50BE" w:rsidR="009350CA" w:rsidRPr="006A615E" w:rsidRDefault="00673C0F" w:rsidP="00AE6B8C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C5C26">
        <w:rPr>
          <w:color w:val="000000" w:themeColor="text1"/>
        </w:rPr>
        <w:lastRenderedPageBreak/>
        <w:t xml:space="preserve">Anticipate that </w:t>
      </w:r>
      <w:r w:rsidR="009350CA" w:rsidRPr="001C5C26">
        <w:rPr>
          <w:color w:val="000000" w:themeColor="text1"/>
        </w:rPr>
        <w:t xml:space="preserve">GEMS and MAL-ED </w:t>
      </w:r>
      <w:r w:rsidRPr="001C5C26">
        <w:rPr>
          <w:color w:val="000000" w:themeColor="text1"/>
        </w:rPr>
        <w:t xml:space="preserve">data </w:t>
      </w:r>
      <w:r w:rsidR="009350CA" w:rsidRPr="001C5C26">
        <w:rPr>
          <w:color w:val="000000" w:themeColor="text1"/>
        </w:rPr>
        <w:t xml:space="preserve">will be </w:t>
      </w:r>
      <w:r w:rsidRPr="006A615E">
        <w:rPr>
          <w:color w:val="000000" w:themeColor="text1"/>
        </w:rPr>
        <w:t xml:space="preserve">loaded / </w:t>
      </w:r>
      <w:r w:rsidR="009350CA" w:rsidRPr="006A615E">
        <w:rPr>
          <w:color w:val="000000" w:themeColor="text1"/>
        </w:rPr>
        <w:t xml:space="preserve">hosted in a customized way to </w:t>
      </w:r>
      <w:r w:rsidRPr="006A615E">
        <w:rPr>
          <w:color w:val="000000" w:themeColor="text1"/>
        </w:rPr>
        <w:t xml:space="preserve">enable each dataset to be interrogated individually, so as to facilitate QA and ensure </w:t>
      </w:r>
      <w:r w:rsidR="009350CA" w:rsidRPr="006A615E">
        <w:rPr>
          <w:color w:val="000000" w:themeColor="text1"/>
        </w:rPr>
        <w:t>maximal use of each dataset</w:t>
      </w:r>
      <w:r w:rsidR="009350CA" w:rsidRPr="001C5C26">
        <w:rPr>
          <w:color w:val="000000" w:themeColor="text1"/>
        </w:rPr>
        <w:t>.  Overlaps will also be leveraged</w:t>
      </w:r>
      <w:r w:rsidRPr="001C5C26">
        <w:rPr>
          <w:color w:val="000000" w:themeColor="text1"/>
        </w:rPr>
        <w:t xml:space="preserve">, however, </w:t>
      </w:r>
      <w:r w:rsidRPr="006A615E">
        <w:rPr>
          <w:color w:val="000000" w:themeColor="text1"/>
        </w:rPr>
        <w:t>to permit cross-dataset queries where appropriate</w:t>
      </w:r>
      <w:r w:rsidR="009350CA" w:rsidRPr="001C5C26">
        <w:rPr>
          <w:color w:val="000000" w:themeColor="text1"/>
        </w:rPr>
        <w:t>.</w:t>
      </w:r>
      <w:r w:rsidR="007C6F09" w:rsidRPr="001C5C26">
        <w:rPr>
          <w:color w:val="000000" w:themeColor="text1"/>
        </w:rPr>
        <w:t xml:space="preserve">  Visualization tools </w:t>
      </w:r>
      <w:r w:rsidRPr="001C5C26">
        <w:rPr>
          <w:color w:val="000000" w:themeColor="text1"/>
        </w:rPr>
        <w:t>should permit</w:t>
      </w:r>
      <w:r w:rsidR="007C6F09" w:rsidRPr="001C5C26">
        <w:rPr>
          <w:color w:val="000000" w:themeColor="text1"/>
        </w:rPr>
        <w:t xml:space="preserve"> users to browse the</w:t>
      </w:r>
      <w:r w:rsidR="005A5662" w:rsidRPr="001C5C26">
        <w:rPr>
          <w:color w:val="000000" w:themeColor="text1"/>
        </w:rPr>
        <w:t>se</w:t>
      </w:r>
      <w:r w:rsidR="007C6F09" w:rsidRPr="001C5C26">
        <w:rPr>
          <w:color w:val="000000" w:themeColor="text1"/>
        </w:rPr>
        <w:t xml:space="preserve"> data</w:t>
      </w:r>
      <w:r w:rsidR="005A5662" w:rsidRPr="001C5C26">
        <w:rPr>
          <w:color w:val="000000" w:themeColor="text1"/>
        </w:rPr>
        <w:t>, including</w:t>
      </w:r>
      <w:r w:rsidR="007C6F09" w:rsidRPr="001C5C26">
        <w:rPr>
          <w:color w:val="000000" w:themeColor="text1"/>
        </w:rPr>
        <w:t xml:space="preserve"> </w:t>
      </w:r>
      <w:r w:rsidR="005A5662" w:rsidRPr="001C5C26">
        <w:rPr>
          <w:color w:val="000000" w:themeColor="text1"/>
        </w:rPr>
        <w:t>areas where the</w:t>
      </w:r>
      <w:r w:rsidR="007C6F09" w:rsidRPr="001C5C26">
        <w:rPr>
          <w:color w:val="000000" w:themeColor="text1"/>
        </w:rPr>
        <w:t xml:space="preserve"> two data sets</w:t>
      </w:r>
      <w:r w:rsidR="005A5662" w:rsidRPr="001C5C26">
        <w:rPr>
          <w:color w:val="000000" w:themeColor="text1"/>
        </w:rPr>
        <w:t xml:space="preserve"> intersect</w:t>
      </w:r>
      <w:r w:rsidR="007C6F09" w:rsidRPr="001C5C26">
        <w:rPr>
          <w:color w:val="000000" w:themeColor="text1"/>
        </w:rPr>
        <w:t>.</w:t>
      </w:r>
    </w:p>
    <w:p w14:paraId="140BE3A5" w14:textId="665CBDF8" w:rsidR="0099482F" w:rsidRPr="006A615E" w:rsidRDefault="0099482F" w:rsidP="006A615E">
      <w:pPr>
        <w:keepNext/>
        <w:spacing w:before="220"/>
        <w:rPr>
          <w:b/>
        </w:rPr>
      </w:pPr>
      <w:r w:rsidRPr="006A615E">
        <w:rPr>
          <w:b/>
        </w:rPr>
        <w:t xml:space="preserve">Use Case Discussion (David </w:t>
      </w:r>
      <w:proofErr w:type="spellStart"/>
      <w:r w:rsidRPr="006A615E">
        <w:rPr>
          <w:b/>
        </w:rPr>
        <w:t>Roos</w:t>
      </w:r>
      <w:proofErr w:type="spellEnd"/>
      <w:r w:rsidRPr="006A615E">
        <w:rPr>
          <w:b/>
        </w:rPr>
        <w:t>)</w:t>
      </w:r>
    </w:p>
    <w:p w14:paraId="37E5B3AF" w14:textId="45F633AD" w:rsidR="001E579C" w:rsidRPr="009350CA" w:rsidRDefault="005A5662" w:rsidP="00AE6B8C">
      <w:pPr>
        <w:pStyle w:val="ListParagraph"/>
        <w:numPr>
          <w:ilvl w:val="0"/>
          <w:numId w:val="15"/>
        </w:numPr>
        <w:rPr>
          <w:b/>
        </w:rPr>
      </w:pPr>
      <w:r>
        <w:t>Will require careful attention to determine to what extent it is</w:t>
      </w:r>
      <w:r w:rsidR="001E579C">
        <w:t xml:space="preserve"> possible to query GEMS and MAL-ED in a single search.</w:t>
      </w:r>
    </w:p>
    <w:p w14:paraId="09911C7F" w14:textId="59C3947C" w:rsidR="00AF5FD9" w:rsidRPr="006A615E" w:rsidRDefault="00AF5FD9" w:rsidP="006A615E">
      <w:pPr>
        <w:pStyle w:val="ListParagraph"/>
        <w:numPr>
          <w:ilvl w:val="0"/>
          <w:numId w:val="15"/>
        </w:numPr>
        <w:rPr>
          <w:b/>
        </w:rPr>
      </w:pPr>
      <w:r w:rsidRPr="009350CA">
        <w:rPr>
          <w:highlight w:val="yellow"/>
        </w:rPr>
        <w:t>Action Item</w:t>
      </w:r>
      <w:r>
        <w:t xml:space="preserve">: David to create a cloud-based doc to collect input from attendees post-meeting for likely use cases that the </w:t>
      </w:r>
      <w:proofErr w:type="spellStart"/>
      <w:r>
        <w:t>EuPathDB</w:t>
      </w:r>
      <w:proofErr w:type="spellEnd"/>
      <w:r>
        <w:t xml:space="preserve"> needs to anticipate.  Attendees to categorize their questions: just for one study, for both studies, most compelling questions.</w:t>
      </w:r>
      <w:r w:rsidR="0099482F">
        <w:rPr>
          <w:i/>
          <w:color w:val="FF0000"/>
        </w:rPr>
        <w:t xml:space="preserve">  </w:t>
      </w:r>
      <w:r w:rsidR="00AE6B8C">
        <w:rPr>
          <w:i/>
          <w:color w:val="FF0000"/>
        </w:rPr>
        <w:t>Done … here is link</w:t>
      </w:r>
      <w:r w:rsidR="0099482F">
        <w:rPr>
          <w:i/>
          <w:color w:val="FF0000"/>
        </w:rPr>
        <w:t>:</w:t>
      </w:r>
      <w:r w:rsidR="0099482F" w:rsidRPr="0099482F">
        <w:rPr>
          <w:color w:val="0432FF"/>
          <w:u w:val="single"/>
        </w:rPr>
        <w:t xml:space="preserve"> </w:t>
      </w:r>
      <w:hyperlink r:id="rId11" w:history="1">
        <w:r w:rsidR="0099482F" w:rsidRPr="00AF5FD9">
          <w:rPr>
            <w:rStyle w:val="Hyperlink"/>
          </w:rPr>
          <w:t>http://tinyurl.com/ClinEpiDBusecases4EDD</w:t>
        </w:r>
      </w:hyperlink>
    </w:p>
    <w:p w14:paraId="310D7CA3" w14:textId="5655A6F0" w:rsidR="00F81131" w:rsidRPr="006A615E" w:rsidRDefault="00AE6B8C" w:rsidP="006A615E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6A615E">
        <w:rPr>
          <w:color w:val="000000" w:themeColor="text1"/>
        </w:rPr>
        <w:t xml:space="preserve">Draft Use Cases for interrogating EDD datasets </w:t>
      </w:r>
      <w:r w:rsidR="00AF5FD9" w:rsidRPr="006A615E">
        <w:rPr>
          <w:i/>
          <w:color w:val="000000" w:themeColor="text1"/>
        </w:rPr>
        <w:t>…</w:t>
      </w:r>
      <w:r w:rsidR="0099482F" w:rsidRPr="006A615E">
        <w:rPr>
          <w:i/>
          <w:color w:val="000000" w:themeColor="text1"/>
        </w:rPr>
        <w:t xml:space="preserve"> use above link to review</w:t>
      </w:r>
      <w:r w:rsidR="00AF5FD9" w:rsidRPr="006A615E">
        <w:rPr>
          <w:i/>
          <w:color w:val="000000" w:themeColor="text1"/>
        </w:rPr>
        <w:t>/ revise / add / share</w:t>
      </w:r>
      <w:r w:rsidRPr="006A615E">
        <w:rPr>
          <w:i/>
          <w:color w:val="000000" w:themeColor="text1"/>
        </w:rPr>
        <w:t>:</w:t>
      </w:r>
    </w:p>
    <w:p w14:paraId="0E71CC16" w14:textId="3EAF1B9E" w:rsidR="00DA10E4" w:rsidRPr="008C4A44" w:rsidRDefault="00DA10E4" w:rsidP="00B66DFF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Which children in </w:t>
      </w:r>
      <w:r w:rsidRPr="008C4A44">
        <w:rPr>
          <w:color w:val="000000" w:themeColor="text1"/>
        </w:rPr>
        <w:t>the MAL-ED study had no diarrheal episodes whatsoever over the first 24 months of life?</w:t>
      </w:r>
    </w:p>
    <w:p w14:paraId="043D9B0C" w14:textId="4A71DFEB" w:rsidR="008C4A44" w:rsidRPr="002E1B2A" w:rsidRDefault="008C4A44" w:rsidP="00B66DFF">
      <w:pPr>
        <w:pStyle w:val="ListParagraph"/>
        <w:numPr>
          <w:ilvl w:val="1"/>
          <w:numId w:val="15"/>
        </w:numPr>
        <w:rPr>
          <w:ins w:id="43" w:author="Dennis" w:date="2017-04-17T09:50:00Z"/>
          <w:color w:val="000000" w:themeColor="text1"/>
          <w:rPrChange w:id="44" w:author="Dennis" w:date="2017-04-17T09:50:00Z">
            <w:rPr>
              <w:ins w:id="45" w:author="Dennis" w:date="2017-04-17T09:50:00Z"/>
              <w:rFonts w:cs="Arial"/>
              <w:color w:val="000000"/>
            </w:rPr>
          </w:rPrChange>
        </w:rPr>
      </w:pPr>
      <w:r w:rsidRPr="008C4A44">
        <w:rPr>
          <w:rFonts w:cs="Arial"/>
          <w:color w:val="000000"/>
        </w:rPr>
        <w:t xml:space="preserve">What children (or what percentage of children) show no evidence of exposure to </w:t>
      </w:r>
      <w:r w:rsidRPr="008C4A44">
        <w:rPr>
          <w:rFonts w:cs="Arial"/>
          <w:i/>
          <w:iCs/>
          <w:color w:val="000000"/>
        </w:rPr>
        <w:t>Shigella</w:t>
      </w:r>
      <w:r w:rsidRPr="008C4A44">
        <w:rPr>
          <w:rFonts w:cs="Arial"/>
          <w:color w:val="000000"/>
        </w:rPr>
        <w:t xml:space="preserve"> (or </w:t>
      </w:r>
      <w:r w:rsidRPr="008C4A44">
        <w:rPr>
          <w:rFonts w:cs="Arial"/>
          <w:i/>
          <w:iCs/>
          <w:color w:val="000000"/>
        </w:rPr>
        <w:t xml:space="preserve">Cryptosporidium, </w:t>
      </w:r>
      <w:r w:rsidRPr="008C4A44">
        <w:rPr>
          <w:rFonts w:cs="Arial"/>
          <w:color w:val="000000"/>
        </w:rPr>
        <w:t>or whatever) by age 5?</w:t>
      </w:r>
    </w:p>
    <w:p w14:paraId="4B8949DC" w14:textId="680B8DF1" w:rsidR="002E1B2A" w:rsidRPr="002E1B2A" w:rsidRDefault="002E1B2A" w:rsidP="00B66DFF">
      <w:pPr>
        <w:pStyle w:val="ListParagraph"/>
        <w:numPr>
          <w:ilvl w:val="1"/>
          <w:numId w:val="15"/>
        </w:numPr>
        <w:rPr>
          <w:ins w:id="46" w:author="Dennis" w:date="2017-04-17T09:50:00Z"/>
          <w:color w:val="000000" w:themeColor="text1"/>
          <w:rPrChange w:id="47" w:author="Dennis" w:date="2017-04-17T09:51:00Z">
            <w:rPr>
              <w:ins w:id="48" w:author="Dennis" w:date="2017-04-17T09:50:00Z"/>
              <w:rFonts w:cs="Arial"/>
              <w:color w:val="000000"/>
            </w:rPr>
          </w:rPrChange>
        </w:rPr>
      </w:pPr>
      <w:ins w:id="49" w:author="Dennis" w:date="2017-04-17T09:50:00Z">
        <w:r>
          <w:rPr>
            <w:rFonts w:cs="Arial"/>
            <w:color w:val="000000"/>
          </w:rPr>
          <w:t xml:space="preserve">What </w:t>
        </w:r>
        <w:proofErr w:type="gramStart"/>
        <w:r>
          <w:rPr>
            <w:rFonts w:cs="Arial"/>
            <w:color w:val="000000"/>
          </w:rPr>
          <w:t>proportion of children have</w:t>
        </w:r>
        <w:proofErr w:type="gramEnd"/>
        <w:r>
          <w:rPr>
            <w:rFonts w:cs="Arial"/>
            <w:color w:val="000000"/>
          </w:rPr>
          <w:t xml:space="preserve"> never been infected with an enteric pathogen during the first two years of life?</w:t>
        </w:r>
      </w:ins>
    </w:p>
    <w:p w14:paraId="6CE3539D" w14:textId="4A6C6ACD" w:rsidR="002E1B2A" w:rsidRPr="008C4A44" w:rsidRDefault="002E1B2A" w:rsidP="00B66DFF">
      <w:pPr>
        <w:pStyle w:val="ListParagraph"/>
        <w:numPr>
          <w:ilvl w:val="1"/>
          <w:numId w:val="15"/>
        </w:numPr>
        <w:rPr>
          <w:color w:val="000000" w:themeColor="text1"/>
        </w:rPr>
      </w:pPr>
      <w:ins w:id="50" w:author="Dennis" w:date="2017-04-17T09:51:00Z">
        <w:r>
          <w:rPr>
            <w:rFonts w:cs="Arial"/>
            <w:color w:val="000000"/>
          </w:rPr>
          <w:t xml:space="preserve">What is the effect of delivery </w:t>
        </w:r>
      </w:ins>
      <w:ins w:id="51" w:author="Dennis" w:date="2017-04-17T09:52:00Z">
        <w:r>
          <w:rPr>
            <w:rFonts w:cs="Arial"/>
            <w:color w:val="000000"/>
          </w:rPr>
          <w:t>at</w:t>
        </w:r>
      </w:ins>
      <w:ins w:id="52" w:author="Dennis" w:date="2017-04-17T09:51:00Z">
        <w:r>
          <w:rPr>
            <w:rFonts w:cs="Arial"/>
            <w:color w:val="000000"/>
          </w:rPr>
          <w:t xml:space="preserve"> a health </w:t>
        </w:r>
      </w:ins>
      <w:ins w:id="53" w:author="Dennis" w:date="2017-04-17T09:52:00Z">
        <w:r>
          <w:rPr>
            <w:rFonts w:cs="Arial"/>
            <w:color w:val="000000"/>
          </w:rPr>
          <w:t xml:space="preserve">care </w:t>
        </w:r>
      </w:ins>
      <w:ins w:id="54" w:author="Dennis" w:date="2017-04-17T09:51:00Z">
        <w:r>
          <w:rPr>
            <w:rFonts w:cs="Arial"/>
            <w:color w:val="000000"/>
          </w:rPr>
          <w:t>facility vs. at home on health outcomes?</w:t>
        </w:r>
      </w:ins>
    </w:p>
    <w:p w14:paraId="6E76158A" w14:textId="2CB336C0" w:rsidR="008C4A44" w:rsidRPr="008C4A44" w:rsidRDefault="008C4A44" w:rsidP="00B66DFF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8C4A44">
        <w:rPr>
          <w:rFonts w:cs="Arial"/>
          <w:color w:val="000000"/>
        </w:rPr>
        <w:t>What micronutrients are inversely correlat</w:t>
      </w:r>
      <w:r>
        <w:rPr>
          <w:rFonts w:cs="Arial"/>
          <w:color w:val="000000"/>
        </w:rPr>
        <w:t>ed with EPEC infection, or with</w:t>
      </w:r>
      <w:r w:rsidRPr="008C4A44">
        <w:rPr>
          <w:rFonts w:cs="Arial"/>
          <w:color w:val="000000"/>
        </w:rPr>
        <w:t xml:space="preserve"> </w:t>
      </w:r>
      <w:proofErr w:type="spellStart"/>
      <w:r>
        <w:rPr>
          <w:rFonts w:cs="Arial"/>
          <w:i/>
          <w:iCs/>
          <w:color w:val="000000"/>
        </w:rPr>
        <w:t>Firmicutes</w:t>
      </w:r>
      <w:proofErr w:type="spellEnd"/>
      <w:r w:rsidRPr="008C4A44">
        <w:rPr>
          <w:rFonts w:cs="Arial"/>
          <w:color w:val="000000"/>
        </w:rPr>
        <w:t xml:space="preserve"> abundance in the gut microbiome?</w:t>
      </w:r>
    </w:p>
    <w:p w14:paraId="5B94D0B5" w14:textId="3BF814CD" w:rsidR="004C58B3" w:rsidRPr="008C4A44" w:rsidRDefault="004C58B3" w:rsidP="00B66DFF">
      <w:pPr>
        <w:pStyle w:val="ListParagraph"/>
        <w:numPr>
          <w:ilvl w:val="1"/>
          <w:numId w:val="15"/>
        </w:numPr>
      </w:pPr>
      <w:r w:rsidRPr="008C4A44">
        <w:rPr>
          <w:color w:val="000000" w:themeColor="text1"/>
        </w:rPr>
        <w:t xml:space="preserve">How does the duration of a diarrheal episode correlate with the duration of the </w:t>
      </w:r>
      <w:r w:rsidRPr="008C4A44">
        <w:rPr>
          <w:i/>
          <w:color w:val="000000" w:themeColor="text1"/>
        </w:rPr>
        <w:t>previous</w:t>
      </w:r>
      <w:r w:rsidRPr="008C4A44">
        <w:rPr>
          <w:color w:val="000000" w:themeColor="text1"/>
        </w:rPr>
        <w:t xml:space="preserve"> diarrheal episode in the same c</w:t>
      </w:r>
      <w:r w:rsidRPr="008C4A44">
        <w:t>hild</w:t>
      </w:r>
      <w:r w:rsidR="003F20CA" w:rsidRPr="008C4A44">
        <w:t>?  H</w:t>
      </w:r>
      <w:r w:rsidRPr="008C4A44">
        <w:t xml:space="preserve">ow is this affected by age, etiological agent, </w:t>
      </w:r>
      <w:proofErr w:type="spellStart"/>
      <w:r w:rsidR="003F20CA" w:rsidRPr="008C4A44">
        <w:rPr>
          <w:i/>
        </w:rPr>
        <w:t>etc</w:t>
      </w:r>
      <w:proofErr w:type="spellEnd"/>
      <w:r w:rsidRPr="008C4A44">
        <w:t>?</w:t>
      </w:r>
    </w:p>
    <w:p w14:paraId="07A48797" w14:textId="1F9C34E1" w:rsidR="004C58B3" w:rsidRPr="00292E40" w:rsidRDefault="004C58B3" w:rsidP="00B66DFF">
      <w:pPr>
        <w:pStyle w:val="ListParagraph"/>
        <w:numPr>
          <w:ilvl w:val="1"/>
          <w:numId w:val="15"/>
        </w:numPr>
      </w:pPr>
      <w:r w:rsidRPr="008C4A44">
        <w:t>What is the likelihood of seeing multiple</w:t>
      </w:r>
      <w:r>
        <w:t xml:space="preserve"> patients with severe diarrhea from the same household within the same week?</w:t>
      </w:r>
      <w:r w:rsidR="00E94253">
        <w:t xml:space="preserve">  How is this affected by geographic location, calendar month / season, </w:t>
      </w:r>
      <w:proofErr w:type="spellStart"/>
      <w:r w:rsidR="00E94253">
        <w:rPr>
          <w:i/>
        </w:rPr>
        <w:t>etc</w:t>
      </w:r>
      <w:proofErr w:type="spellEnd"/>
      <w:r w:rsidR="00E94253" w:rsidRPr="00E94253">
        <w:t>?</w:t>
      </w:r>
    </w:p>
    <w:p w14:paraId="31A5A19B" w14:textId="2EF21690" w:rsidR="00DA10E4" w:rsidRPr="006A615E" w:rsidRDefault="007D0A82" w:rsidP="006A615E">
      <w:pPr>
        <w:pStyle w:val="ListParagraph"/>
        <w:numPr>
          <w:ilvl w:val="1"/>
          <w:numId w:val="15"/>
        </w:numPr>
        <w:rPr>
          <w:b/>
        </w:rPr>
      </w:pPr>
      <w:r>
        <w:t xml:space="preserve">What is the cumulative </w:t>
      </w:r>
      <w:r w:rsidR="009350CA">
        <w:t>enteric pathogen burden up to 7 months</w:t>
      </w:r>
      <w:r>
        <w:t xml:space="preserve"> of age</w:t>
      </w:r>
      <w:r w:rsidR="001D6F0C">
        <w:t xml:space="preserve"> in Dhaka (</w:t>
      </w:r>
      <w:r w:rsidR="00DA10E4">
        <w:t xml:space="preserve">or Bamako, or Iquitos, </w:t>
      </w:r>
      <w:proofErr w:type="spellStart"/>
      <w:r w:rsidR="00DA10E4" w:rsidRPr="00252AF5">
        <w:rPr>
          <w:i/>
        </w:rPr>
        <w:t>etc</w:t>
      </w:r>
      <w:proofErr w:type="spellEnd"/>
      <w:r w:rsidR="001D6F0C">
        <w:t>)</w:t>
      </w:r>
      <w:r>
        <w:t>?</w:t>
      </w:r>
    </w:p>
    <w:p w14:paraId="50C58BE9" w14:textId="0EFB56BA" w:rsidR="00DA10E4" w:rsidRPr="006A615E" w:rsidRDefault="007D0A82" w:rsidP="006A615E">
      <w:pPr>
        <w:pStyle w:val="ListParagraph"/>
        <w:numPr>
          <w:ilvl w:val="1"/>
          <w:numId w:val="15"/>
        </w:numPr>
        <w:rPr>
          <w:b/>
        </w:rPr>
      </w:pPr>
      <w:r>
        <w:t xml:space="preserve">How does </w:t>
      </w:r>
      <w:r w:rsidR="007A0C93">
        <w:t xml:space="preserve">cumulative </w:t>
      </w:r>
      <w:r w:rsidR="003C39C7">
        <w:t xml:space="preserve">enteric pathogen burden </w:t>
      </w:r>
      <w:r>
        <w:t xml:space="preserve">impact </w:t>
      </w:r>
      <w:r w:rsidR="009350CA">
        <w:t>response to polio</w:t>
      </w:r>
      <w:r>
        <w:t xml:space="preserve"> vaccination</w:t>
      </w:r>
      <w:r w:rsidR="003C39C7">
        <w:t>?</w:t>
      </w:r>
    </w:p>
    <w:p w14:paraId="7D7D02C6" w14:textId="5388264A" w:rsidR="007A0C93" w:rsidRPr="006A615E" w:rsidRDefault="007A0C93" w:rsidP="006A615E">
      <w:pPr>
        <w:pStyle w:val="ListParagraph"/>
        <w:numPr>
          <w:ilvl w:val="1"/>
          <w:numId w:val="15"/>
        </w:numPr>
        <w:rPr>
          <w:b/>
        </w:rPr>
      </w:pPr>
      <w:r>
        <w:t xml:space="preserve">What is the correlation between </w:t>
      </w:r>
      <w:r w:rsidR="003C39C7">
        <w:t xml:space="preserve">neutralizing antibody responses to </w:t>
      </w:r>
      <w:r>
        <w:t xml:space="preserve">rotavirus vaccination </w:t>
      </w:r>
      <w:r w:rsidR="003C39C7" w:rsidRPr="00252AF5">
        <w:rPr>
          <w:i/>
        </w:rPr>
        <w:t>vs</w:t>
      </w:r>
      <w:r w:rsidR="003C39C7">
        <w:t xml:space="preserve"> poliovirus</w:t>
      </w:r>
      <w:r w:rsidR="00DA10E4">
        <w:t xml:space="preserve"> vaccination</w:t>
      </w:r>
      <w:r w:rsidR="003C39C7">
        <w:t>?</w:t>
      </w:r>
    </w:p>
    <w:p w14:paraId="3AEF089E" w14:textId="29A5E73E" w:rsidR="009350CA" w:rsidRDefault="003C39C7" w:rsidP="00B66DFF">
      <w:pPr>
        <w:pStyle w:val="ListParagraph"/>
        <w:numPr>
          <w:ilvl w:val="1"/>
          <w:numId w:val="15"/>
        </w:numPr>
      </w:pPr>
      <w:r>
        <w:t>What is the distribution</w:t>
      </w:r>
      <w:r w:rsidR="009350CA" w:rsidRPr="009350CA">
        <w:t xml:space="preserve"> of pathogens associated with different clinical phenotypes</w:t>
      </w:r>
      <w:r>
        <w:t>; for example: what fraction of</w:t>
      </w:r>
      <w:r w:rsidR="009350CA">
        <w:t xml:space="preserve"> watery diarrhea </w:t>
      </w:r>
      <w:r>
        <w:t>is associated with</w:t>
      </w:r>
      <w:r w:rsidR="009350CA">
        <w:t xml:space="preserve"> rotavirus</w:t>
      </w:r>
      <w:r>
        <w:t xml:space="preserve"> (and at what titers, if quantitative information is available)</w:t>
      </w:r>
      <w:r w:rsidR="00393AB5">
        <w:t>?</w:t>
      </w:r>
      <w:r>
        <w:t xml:space="preserve">  How do these numbers change with age, geographic location, diet, </w:t>
      </w:r>
      <w:r w:rsidR="00F251A9">
        <w:t>primary water source</w:t>
      </w:r>
      <w:r>
        <w:t xml:space="preserve">, recent rainfall, </w:t>
      </w:r>
      <w:proofErr w:type="spellStart"/>
      <w:r>
        <w:t>etc</w:t>
      </w:r>
      <w:proofErr w:type="spellEnd"/>
      <w:r>
        <w:t>?</w:t>
      </w:r>
    </w:p>
    <w:p w14:paraId="23B46D41" w14:textId="63F83236" w:rsidR="00DA10E4" w:rsidRDefault="004D3070" w:rsidP="006A615E">
      <w:pPr>
        <w:pStyle w:val="ListParagraph"/>
        <w:numPr>
          <w:ilvl w:val="1"/>
          <w:numId w:val="15"/>
        </w:numPr>
      </w:pPr>
      <w:r>
        <w:t>How common is it for children with</w:t>
      </w:r>
      <w:r w:rsidR="009350CA">
        <w:t xml:space="preserve"> low HAZ</w:t>
      </w:r>
      <w:r w:rsidR="00E55DD7">
        <w:t xml:space="preserve"> (height-age Z-score)</w:t>
      </w:r>
      <w:r w:rsidR="009350CA">
        <w:t xml:space="preserve"> </w:t>
      </w:r>
      <w:r>
        <w:t xml:space="preserve">to display </w:t>
      </w:r>
      <w:r w:rsidR="009350CA">
        <w:t>a growth burst</w:t>
      </w:r>
      <w:r>
        <w:t xml:space="preserve"> within the subsequent 6 months?  Identify children </w:t>
      </w:r>
      <w:r w:rsidR="00E55DD7">
        <w:t xml:space="preserve">in this category </w:t>
      </w:r>
      <w:r>
        <w:t>for which blood samples are available?  Was the same phenotype observed for other children in the same household?</w:t>
      </w:r>
    </w:p>
    <w:p w14:paraId="3E80AC00" w14:textId="2DA0D19B" w:rsidR="006E095B" w:rsidRDefault="009350CA" w:rsidP="006A615E">
      <w:pPr>
        <w:pStyle w:val="ListParagraph"/>
        <w:numPr>
          <w:ilvl w:val="1"/>
          <w:numId w:val="15"/>
        </w:numPr>
      </w:pPr>
      <w:r>
        <w:t xml:space="preserve">What </w:t>
      </w:r>
      <w:r w:rsidR="00E55DD7">
        <w:t>is the correlation between</w:t>
      </w:r>
      <w:r>
        <w:t xml:space="preserve"> </w:t>
      </w:r>
      <w:r w:rsidR="00E55DD7">
        <w:t>exposure to distinct pathogens and cumulative growth (</w:t>
      </w:r>
      <w:r>
        <w:t xml:space="preserve">in </w:t>
      </w:r>
      <w:r w:rsidR="00E55DD7">
        <w:t xml:space="preserve">the </w:t>
      </w:r>
      <w:r>
        <w:t xml:space="preserve">MAL-ED </w:t>
      </w:r>
      <w:r w:rsidR="00E55DD7">
        <w:t>cohort)</w:t>
      </w:r>
      <w:r w:rsidR="006E095B">
        <w:t>?</w:t>
      </w:r>
    </w:p>
    <w:p w14:paraId="21F63ACD" w14:textId="695362A6" w:rsidR="009350CA" w:rsidRDefault="00E55DD7" w:rsidP="006A615E">
      <w:pPr>
        <w:pStyle w:val="ListParagraph"/>
        <w:numPr>
          <w:ilvl w:val="1"/>
          <w:numId w:val="15"/>
        </w:numPr>
      </w:pPr>
      <w:r>
        <w:t>What is the correlation between bacterial beta diversity in microbiome samples and growth?</w:t>
      </w:r>
    </w:p>
    <w:p w14:paraId="2B993CC2" w14:textId="4C79BE35" w:rsidR="00E55DD7" w:rsidRDefault="00E55DD7" w:rsidP="00B66DFF">
      <w:pPr>
        <w:pStyle w:val="ListParagraph"/>
        <w:numPr>
          <w:ilvl w:val="1"/>
          <w:numId w:val="15"/>
        </w:numPr>
      </w:pPr>
      <w:r>
        <w:t>Is higher beta-diversity in the maternal breast milk microbiome associated with higher growth during the first year of life?</w:t>
      </w:r>
    </w:p>
    <w:p w14:paraId="2660350B" w14:textId="6811F3CE" w:rsidR="0077627F" w:rsidRDefault="00E55DD7" w:rsidP="00B66DFF">
      <w:pPr>
        <w:pStyle w:val="ListParagraph"/>
        <w:numPr>
          <w:ilvl w:val="1"/>
          <w:numId w:val="15"/>
        </w:numPr>
      </w:pPr>
      <w:r>
        <w:t>What</w:t>
      </w:r>
      <w:r w:rsidR="0077627F">
        <w:t xml:space="preserve"> </w:t>
      </w:r>
      <w:r>
        <w:t>is the prevalence of distinct</w:t>
      </w:r>
      <w:r w:rsidR="0077627F">
        <w:t xml:space="preserve"> </w:t>
      </w:r>
      <w:r>
        <w:t xml:space="preserve">pathogens </w:t>
      </w:r>
      <w:r w:rsidR="0077627F">
        <w:t>the community (MAL-ED</w:t>
      </w:r>
      <w:r>
        <w:t xml:space="preserve"> cohort</w:t>
      </w:r>
      <w:r w:rsidR="0077627F">
        <w:t xml:space="preserve">) </w:t>
      </w:r>
      <w:r>
        <w:t>vs</w:t>
      </w:r>
      <w:r w:rsidR="0077627F">
        <w:t xml:space="preserve"> the clinic (GEMS</w:t>
      </w:r>
      <w:r>
        <w:t xml:space="preserve">)?  For those that display a difference, is this consistent with </w:t>
      </w:r>
      <w:r w:rsidR="007D22BA">
        <w:t xml:space="preserve">moderate vs severe diarrhea in </w:t>
      </w:r>
      <w:r>
        <w:t>GEMS1 vs GEMS1a?</w:t>
      </w:r>
    </w:p>
    <w:p w14:paraId="4C171E7C" w14:textId="2E75185C" w:rsidR="004511A7" w:rsidRPr="009350CA" w:rsidRDefault="004511A7" w:rsidP="00B66DFF">
      <w:pPr>
        <w:pStyle w:val="ListParagraph"/>
        <w:numPr>
          <w:ilvl w:val="0"/>
          <w:numId w:val="15"/>
        </w:numPr>
        <w:rPr>
          <w:b/>
        </w:rPr>
      </w:pPr>
      <w:r>
        <w:lastRenderedPageBreak/>
        <w:t xml:space="preserve">Note that we do not currently envision providing </w:t>
      </w:r>
      <w:r w:rsidR="003A00D2">
        <w:t>rigorous support for statistical analysis or sample size calculations, but rather to simply provide clues that will require more detailed discussions with statisticians &amp; epidemiologists to assess significance</w:t>
      </w:r>
      <w:r>
        <w:t>.</w:t>
      </w:r>
    </w:p>
    <w:p w14:paraId="48ADF228" w14:textId="13C317E1" w:rsidR="001A5148" w:rsidRPr="00246972" w:rsidRDefault="001A5148" w:rsidP="006A615E">
      <w:pPr>
        <w:keepNext/>
        <w:spacing w:before="220"/>
        <w:rPr>
          <w:b/>
        </w:rPr>
      </w:pPr>
      <w:r w:rsidRPr="00246972">
        <w:rPr>
          <w:b/>
        </w:rPr>
        <w:t>Review and Discussion of Investment Outcomes</w:t>
      </w:r>
    </w:p>
    <w:p w14:paraId="542FCB5C" w14:textId="77777777" w:rsidR="003F65A0" w:rsidRPr="003F65A0" w:rsidRDefault="003F65A0" w:rsidP="00B66DFF">
      <w:pPr>
        <w:pStyle w:val="ListParagraph"/>
        <w:numPr>
          <w:ilvl w:val="0"/>
          <w:numId w:val="13"/>
        </w:numPr>
      </w:pPr>
      <w:r w:rsidRPr="003F65A0">
        <w:t>Will data obfuscation be required?</w:t>
      </w:r>
    </w:p>
    <w:p w14:paraId="489978AA" w14:textId="3E77D7BF" w:rsidR="003F65A0" w:rsidRDefault="003F65A0" w:rsidP="00B66DFF">
      <w:pPr>
        <w:pStyle w:val="ListParagraph"/>
        <w:numPr>
          <w:ilvl w:val="1"/>
          <w:numId w:val="13"/>
        </w:numPr>
      </w:pPr>
      <w:r>
        <w:t>MAL-ED</w:t>
      </w:r>
      <w:r w:rsidRPr="003F65A0">
        <w:t>: all de-identified except for a single survey question</w:t>
      </w:r>
      <w:r>
        <w:t>.  Child and country are listed as IDs.  Date of birth is not considered as identifiable: date of birth will be useful in the context of seasonal considerations.</w:t>
      </w:r>
    </w:p>
    <w:p w14:paraId="42B6EF58" w14:textId="77777777" w:rsidR="003F65A0" w:rsidRDefault="003F65A0" w:rsidP="00B66DFF">
      <w:pPr>
        <w:pStyle w:val="ListParagraph"/>
        <w:numPr>
          <w:ilvl w:val="1"/>
          <w:numId w:val="13"/>
        </w:numPr>
      </w:pPr>
      <w:r>
        <w:t xml:space="preserve">GEMS: what is being transferred to </w:t>
      </w:r>
      <w:proofErr w:type="spellStart"/>
      <w:r>
        <w:t>EuPathDB</w:t>
      </w:r>
      <w:proofErr w:type="spellEnd"/>
      <w:r w:rsidR="0077627F">
        <w:t xml:space="preserve"> is all de-identified.</w:t>
      </w:r>
    </w:p>
    <w:p w14:paraId="7F08D7C9" w14:textId="77777777" w:rsidR="003F65A0" w:rsidRDefault="00A93452" w:rsidP="006A615E">
      <w:pPr>
        <w:keepNext/>
        <w:spacing w:before="220"/>
        <w:rPr>
          <w:b/>
        </w:rPr>
      </w:pPr>
      <w:r w:rsidRPr="006A615E">
        <w:rPr>
          <w:b/>
        </w:rPr>
        <w:t xml:space="preserve">Data and Data Integration </w:t>
      </w:r>
      <w:r w:rsidR="0077627F" w:rsidRPr="006A615E">
        <w:rPr>
          <w:b/>
        </w:rPr>
        <w:t>(Jessica Kissinger)</w:t>
      </w:r>
    </w:p>
    <w:p w14:paraId="48BB7459" w14:textId="169C9F65" w:rsidR="006B7A49" w:rsidRPr="006A615E" w:rsidRDefault="006B7A49" w:rsidP="006A615E">
      <w:pPr>
        <w:pStyle w:val="ListParagraph"/>
        <w:numPr>
          <w:ilvl w:val="0"/>
          <w:numId w:val="13"/>
        </w:numPr>
        <w:rPr>
          <w:b/>
        </w:rPr>
      </w:pPr>
      <w:r>
        <w:t>The process has begun … significant transfer has already taken place for both GEMS and Mal-ED.</w:t>
      </w:r>
    </w:p>
    <w:p w14:paraId="345A5987" w14:textId="77777777" w:rsidR="006B7A49" w:rsidRDefault="00A93452" w:rsidP="006A615E">
      <w:pPr>
        <w:pStyle w:val="ListParagraph"/>
        <w:numPr>
          <w:ilvl w:val="0"/>
          <w:numId w:val="13"/>
        </w:numPr>
      </w:pPr>
      <w:r>
        <w:t>Site will be private while under development: release will only happen once stakeholders sign off.</w:t>
      </w:r>
    </w:p>
    <w:p w14:paraId="02EC2597" w14:textId="77777777" w:rsidR="006B7A49" w:rsidRDefault="00910D59" w:rsidP="006A615E">
      <w:pPr>
        <w:pStyle w:val="ListParagraph"/>
        <w:numPr>
          <w:ilvl w:val="0"/>
          <w:numId w:val="13"/>
        </w:numPr>
      </w:pPr>
      <w:r w:rsidRPr="00910D59">
        <w:rPr>
          <w:highlight w:val="green"/>
        </w:rPr>
        <w:t>Agreement</w:t>
      </w:r>
      <w:r w:rsidR="00114D1C">
        <w:t xml:space="preserve"> that first</w:t>
      </w:r>
      <w:r w:rsidR="00A93452">
        <w:t xml:space="preserve"> release of data</w:t>
      </w:r>
      <w:r w:rsidR="00114D1C">
        <w:t xml:space="preserve"> to internal team</w:t>
      </w:r>
      <w:r w:rsidR="00BF7BF2">
        <w:t xml:space="preserve"> will take place by</w:t>
      </w:r>
      <w:r w:rsidR="00A93452">
        <w:t xml:space="preserve"> August 2, 2017.</w:t>
      </w:r>
      <w:r w:rsidR="00114D1C">
        <w:t xml:space="preserve"> </w:t>
      </w:r>
    </w:p>
    <w:p w14:paraId="04829EAF" w14:textId="7FD0ACD9" w:rsidR="006B7A49" w:rsidRDefault="00BF7BF2" w:rsidP="006A615E">
      <w:pPr>
        <w:pStyle w:val="ListParagraph"/>
        <w:numPr>
          <w:ilvl w:val="0"/>
          <w:numId w:val="13"/>
        </w:numPr>
      </w:pPr>
      <w:proofErr w:type="spellStart"/>
      <w:r>
        <w:t>EuPathDB</w:t>
      </w:r>
      <w:proofErr w:type="spellEnd"/>
      <w:r>
        <w:t xml:space="preserve"> team will not dictate the timing of public release.</w:t>
      </w:r>
      <w:r w:rsidR="00910D59">
        <w:t xml:space="preserve">  Next steps would be for the team to decide what should go into the initial release and who should be included for the internal release.</w:t>
      </w:r>
    </w:p>
    <w:p w14:paraId="21705BBF" w14:textId="038407B5" w:rsidR="006B7A49" w:rsidRDefault="00BF7BF2" w:rsidP="006A615E">
      <w:pPr>
        <w:pStyle w:val="ListParagraph"/>
        <w:numPr>
          <w:ilvl w:val="0"/>
          <w:numId w:val="13"/>
        </w:numPr>
      </w:pPr>
      <w:r>
        <w:t>Additional datasets</w:t>
      </w:r>
    </w:p>
    <w:p w14:paraId="22719871" w14:textId="566ED235" w:rsidR="006B7A49" w:rsidRDefault="00BF7BF2" w:rsidP="006A615E">
      <w:pPr>
        <w:pStyle w:val="ListParagraph"/>
        <w:numPr>
          <w:ilvl w:val="1"/>
          <w:numId w:val="13"/>
        </w:numPr>
      </w:pPr>
      <w:r>
        <w:t xml:space="preserve">Quantitative assessments of enteric pathogens in diarrhea </w:t>
      </w:r>
      <w:r w:rsidR="0099482F">
        <w:t xml:space="preserve">&amp; </w:t>
      </w:r>
      <w:r>
        <w:t xml:space="preserve">surveillance stools </w:t>
      </w:r>
    </w:p>
    <w:p w14:paraId="078B84DD" w14:textId="77777777" w:rsidR="006B7A49" w:rsidRDefault="00BF7BF2" w:rsidP="006A615E">
      <w:pPr>
        <w:pStyle w:val="ListParagraph"/>
        <w:numPr>
          <w:ilvl w:val="1"/>
          <w:numId w:val="13"/>
        </w:numPr>
      </w:pPr>
      <w:r>
        <w:t>MAL-ED companion studies (breast milk and microbiome)</w:t>
      </w:r>
    </w:p>
    <w:p w14:paraId="7A2902DF" w14:textId="4901D90F" w:rsidR="009923E0" w:rsidRDefault="009923E0" w:rsidP="006A615E">
      <w:pPr>
        <w:pStyle w:val="ListParagraph"/>
        <w:numPr>
          <w:ilvl w:val="1"/>
          <w:numId w:val="13"/>
        </w:numPr>
      </w:pPr>
      <w:del w:id="55" w:author="Dennis" w:date="2017-04-17T09:54:00Z">
        <w:r w:rsidDel="002E1B2A">
          <w:delText>Other</w:delText>
        </w:r>
      </w:del>
      <w:ins w:id="56" w:author="Dennis" w:date="2017-04-17T09:54:00Z">
        <w:r w:rsidR="002E1B2A">
          <w:t xml:space="preserve">Aflatoxin effects </w:t>
        </w:r>
      </w:ins>
      <w:ins w:id="57" w:author="Dennis" w:date="2017-04-17T10:06:00Z">
        <w:r w:rsidR="00040577">
          <w:t>–</w:t>
        </w:r>
      </w:ins>
      <w:ins w:id="58" w:author="Dennis" w:date="2017-04-17T09:56:00Z">
        <w:r w:rsidR="002E1B2A">
          <w:t xml:space="preserve"> </w:t>
        </w:r>
      </w:ins>
      <w:ins w:id="59" w:author="Dennis" w:date="2017-04-17T10:06:00Z">
        <w:r w:rsidR="00040577">
          <w:t xml:space="preserve">Dr. </w:t>
        </w:r>
      </w:ins>
      <w:ins w:id="60" w:author="Dennis" w:date="2017-04-17T09:55:00Z">
        <w:r w:rsidR="002E1B2A">
          <w:t xml:space="preserve">Felicia </w:t>
        </w:r>
      </w:ins>
      <w:ins w:id="61" w:author="Dennis" w:date="2017-04-17T09:54:00Z">
        <w:r w:rsidR="002E1B2A">
          <w:t>Wu</w:t>
        </w:r>
      </w:ins>
      <w:ins w:id="62" w:author="Dennis" w:date="2017-04-17T09:56:00Z">
        <w:r w:rsidR="002E1B2A">
          <w:t xml:space="preserve"> (PI)</w:t>
        </w:r>
      </w:ins>
      <w:ins w:id="63" w:author="Dennis" w:date="2017-04-17T09:54:00Z">
        <w:r w:rsidR="002E1B2A">
          <w:t>, Michigan State</w:t>
        </w:r>
      </w:ins>
      <w:ins w:id="64" w:author="Dennis" w:date="2017-04-17T09:55:00Z">
        <w:r w:rsidR="002E1B2A">
          <w:t xml:space="preserve"> University</w:t>
        </w:r>
      </w:ins>
      <w:ins w:id="65" w:author="Dennis" w:date="2017-04-17T09:56:00Z">
        <w:r w:rsidR="002E1B2A">
          <w:t>;</w:t>
        </w:r>
      </w:ins>
      <w:ins w:id="66" w:author="Dennis" w:date="2017-04-17T09:55:00Z">
        <w:r w:rsidR="002E1B2A">
          <w:t xml:space="preserve"> Sani-Path</w:t>
        </w:r>
      </w:ins>
      <w:ins w:id="67" w:author="Dennis" w:date="2017-04-17T10:06:00Z">
        <w:r w:rsidR="00040577">
          <w:t xml:space="preserve"> </w:t>
        </w:r>
      </w:ins>
      <w:ins w:id="68" w:author="Dennis" w:date="2017-04-17T10:07:00Z">
        <w:r w:rsidR="00040577">
          <w:t>–</w:t>
        </w:r>
      </w:ins>
      <w:ins w:id="69" w:author="Dennis" w:date="2017-04-17T10:06:00Z">
        <w:r w:rsidR="00040577">
          <w:t xml:space="preserve"> Dr.</w:t>
        </w:r>
      </w:ins>
      <w:ins w:id="70" w:author="Dennis" w:date="2017-04-17T10:07:00Z">
        <w:r w:rsidR="00040577">
          <w:t xml:space="preserve"> Christine Moe (PI),</w:t>
        </w:r>
      </w:ins>
      <w:ins w:id="71" w:author="Dennis" w:date="2017-04-17T09:55:00Z">
        <w:r w:rsidR="002E1B2A">
          <w:t xml:space="preserve"> Emory </w:t>
        </w:r>
        <w:proofErr w:type="spellStart"/>
        <w:r w:rsidR="002E1B2A">
          <w:t>Universiy</w:t>
        </w:r>
      </w:ins>
      <w:proofErr w:type="spellEnd"/>
      <w:del w:id="72" w:author="Dennis" w:date="2017-04-17T09:56:00Z">
        <w:r w:rsidDel="002E1B2A">
          <w:delText>?</w:delText>
        </w:r>
      </w:del>
      <w:ins w:id="73" w:author="Dennis" w:date="2017-04-17T10:07:00Z">
        <w:r w:rsidR="00040577">
          <w:t>.</w:t>
        </w:r>
      </w:ins>
      <w:bookmarkStart w:id="74" w:name="_GoBack"/>
      <w:bookmarkEnd w:id="74"/>
    </w:p>
    <w:p w14:paraId="051FF3AC" w14:textId="74832AF8" w:rsidR="006B7A49" w:rsidRDefault="009923E0" w:rsidP="006A615E">
      <w:pPr>
        <w:pStyle w:val="ListParagraph"/>
        <w:numPr>
          <w:ilvl w:val="0"/>
          <w:numId w:val="13"/>
        </w:numPr>
      </w:pPr>
      <w:r>
        <w:t xml:space="preserve">At present, </w:t>
      </w:r>
      <w:proofErr w:type="spellStart"/>
      <w:r w:rsidR="00BF7BF2">
        <w:t>EuPathDB</w:t>
      </w:r>
      <w:proofErr w:type="spellEnd"/>
      <w:r w:rsidR="00BF7BF2">
        <w:t xml:space="preserve"> team knows nothing about </w:t>
      </w:r>
      <w:r>
        <w:t xml:space="preserve">availability or location of </w:t>
      </w:r>
      <w:r w:rsidR="0077627F">
        <w:t xml:space="preserve">physical </w:t>
      </w:r>
      <w:r w:rsidR="00BF7BF2">
        <w:t>samples</w:t>
      </w:r>
      <w:r>
        <w:t>, but can accommodate such information</w:t>
      </w:r>
      <w:r w:rsidR="00BF7BF2">
        <w:t>.</w:t>
      </w:r>
    </w:p>
    <w:p w14:paraId="26B28607" w14:textId="2C2AF6A4" w:rsidR="006B7A49" w:rsidRDefault="00BF7BF2" w:rsidP="006A615E">
      <w:pPr>
        <w:pStyle w:val="ListParagraph"/>
        <w:numPr>
          <w:ilvl w:val="1"/>
          <w:numId w:val="13"/>
        </w:numPr>
      </w:pPr>
      <w:r>
        <w:t xml:space="preserve">Need linking </w:t>
      </w:r>
      <w:proofErr w:type="gramStart"/>
      <w:r>
        <w:t>of</w:t>
      </w:r>
      <w:proofErr w:type="gramEnd"/>
      <w:r>
        <w:t xml:space="preserve"> </w:t>
      </w:r>
      <w:r w:rsidR="00393AB5">
        <w:t>arch</w:t>
      </w:r>
      <w:r w:rsidR="009923E0">
        <w:t>i</w:t>
      </w:r>
      <w:r w:rsidR="00393AB5">
        <w:t>ved bio-</w:t>
      </w:r>
      <w:r>
        <w:t>samples</w:t>
      </w:r>
      <w:r w:rsidR="00393AB5">
        <w:t xml:space="preserve"> so that users could be aware of potential for future </w:t>
      </w:r>
      <w:ins w:id="75" w:author="Dennis" w:date="2017-04-17T09:58:00Z">
        <w:r w:rsidR="002E1B2A">
          <w:t>collaborative studies</w:t>
        </w:r>
      </w:ins>
      <w:del w:id="76" w:author="Dennis" w:date="2017-04-17T09:58:00Z">
        <w:r w:rsidR="00393AB5" w:rsidDel="002E1B2A">
          <w:delText>experiments</w:delText>
        </w:r>
      </w:del>
      <w:r>
        <w:t>.</w:t>
      </w:r>
    </w:p>
    <w:p w14:paraId="0FF7D5D0" w14:textId="1428736F" w:rsidR="006B7A49" w:rsidRDefault="00BF7BF2" w:rsidP="006A615E">
      <w:pPr>
        <w:pStyle w:val="ListParagraph"/>
        <w:numPr>
          <w:ilvl w:val="1"/>
          <w:numId w:val="13"/>
        </w:numPr>
      </w:pPr>
      <w:r>
        <w:t xml:space="preserve">For MAL-ED, the sites own the samples.  Michael Gottlieb agrees that </w:t>
      </w:r>
      <w:proofErr w:type="gramStart"/>
      <w:r>
        <w:t xml:space="preserve">a </w:t>
      </w:r>
      <w:proofErr w:type="spellStart"/>
      <w:r w:rsidR="006A2A0E">
        <w:t>EuPathDB</w:t>
      </w:r>
      <w:proofErr w:type="spellEnd"/>
      <w:r w:rsidR="006A2A0E">
        <w:t xml:space="preserve"> </w:t>
      </w:r>
      <w:r>
        <w:t>user</w:t>
      </w:r>
      <w:r w:rsidR="009923E0">
        <w:t>s</w:t>
      </w:r>
      <w:proofErr w:type="gramEnd"/>
      <w:r>
        <w:t xml:space="preserve"> should be able to find out if samples </w:t>
      </w:r>
      <w:r w:rsidR="009923E0">
        <w:t>are available</w:t>
      </w:r>
      <w:r>
        <w:t xml:space="preserve">. </w:t>
      </w:r>
      <w:r w:rsidR="0077627F">
        <w:t>This s</w:t>
      </w:r>
      <w:r w:rsidR="006A2A0E">
        <w:t>hould be discussed with site investigators.</w:t>
      </w:r>
    </w:p>
    <w:p w14:paraId="7E7038A5" w14:textId="4BBEE5CB" w:rsidR="006B7A49" w:rsidRDefault="006A2A0E" w:rsidP="006A615E">
      <w:pPr>
        <w:pStyle w:val="ListParagraph"/>
        <w:numPr>
          <w:ilvl w:val="1"/>
          <w:numId w:val="13"/>
        </w:numPr>
      </w:pPr>
      <w:r>
        <w:t>MAL-ED</w:t>
      </w:r>
      <w:r w:rsidR="0077627F">
        <w:t xml:space="preserve"> team</w:t>
      </w:r>
      <w:r>
        <w:t xml:space="preserve"> in DC does </w:t>
      </w:r>
      <w:r w:rsidR="009923E0">
        <w:t xml:space="preserve">not </w:t>
      </w:r>
      <w:r>
        <w:t>have details on sample availability.</w:t>
      </w:r>
    </w:p>
    <w:p w14:paraId="7B45631E" w14:textId="3D71CEDD" w:rsidR="006B7A49" w:rsidRDefault="00BF7BF2" w:rsidP="006A615E">
      <w:pPr>
        <w:pStyle w:val="ListParagraph"/>
        <w:numPr>
          <w:ilvl w:val="1"/>
          <w:numId w:val="13"/>
        </w:numPr>
      </w:pPr>
      <w:r>
        <w:t>Having data flagged to indicate that physical samples were collected is an important collaboration tool and also can help researchers understand what</w:t>
      </w:r>
      <w:r w:rsidR="006A2A0E">
        <w:t xml:space="preserve"> physical </w:t>
      </w:r>
      <w:del w:id="77" w:author="Gottlieb, Michael (FNIH) [T]" w:date="2017-04-17T08:36:00Z">
        <w:r w:rsidR="006A2A0E" w:rsidDel="002C6287">
          <w:delText xml:space="preserve">samples </w:delText>
        </w:r>
        <w:r w:rsidDel="002C6287">
          <w:delText xml:space="preserve"> upcoming</w:delText>
        </w:r>
      </w:del>
      <w:ins w:id="78" w:author="Gottlieb, Michael (FNIH) [T]" w:date="2017-04-17T08:36:00Z">
        <w:r w:rsidR="002C6287">
          <w:t xml:space="preserve">samples </w:t>
        </w:r>
      </w:ins>
      <w:ins w:id="79" w:author="Dennis" w:date="2017-04-17T09:59:00Z">
        <w:r w:rsidR="002E1B2A">
          <w:t>may be</w:t>
        </w:r>
      </w:ins>
      <w:ins w:id="80" w:author="Dennis" w:date="2017-04-17T09:58:00Z">
        <w:r w:rsidR="002E1B2A">
          <w:t xml:space="preserve"> available for </w:t>
        </w:r>
      </w:ins>
      <w:ins w:id="81" w:author="Gottlieb, Michael (FNIH) [T]" w:date="2017-04-17T08:36:00Z">
        <w:del w:id="82" w:author="Dennis" w:date="2017-04-17T09:59:00Z">
          <w:r w:rsidR="002C6287" w:rsidDel="002E1B2A">
            <w:delText>upcoming</w:delText>
          </w:r>
        </w:del>
      </w:ins>
      <w:ins w:id="83" w:author="Dennis" w:date="2017-04-17T09:59:00Z">
        <w:r w:rsidR="002E1B2A">
          <w:t>future</w:t>
        </w:r>
      </w:ins>
      <w:r>
        <w:t xml:space="preserve"> </w:t>
      </w:r>
      <w:ins w:id="84" w:author="Dennis" w:date="2017-04-17T09:59:00Z">
        <w:r w:rsidR="002E1B2A">
          <w:t xml:space="preserve">collaborative </w:t>
        </w:r>
      </w:ins>
      <w:r>
        <w:t>studies</w:t>
      </w:r>
      <w:del w:id="85" w:author="Dennis" w:date="2017-04-17T09:59:00Z">
        <w:r w:rsidDel="002E1B2A">
          <w:delText xml:space="preserve"> </w:delText>
        </w:r>
        <w:r w:rsidR="006A2A0E" w:rsidDel="002E1B2A">
          <w:delText>should include</w:delText>
        </w:r>
      </w:del>
      <w:r w:rsidR="006A2A0E">
        <w:t>.</w:t>
      </w:r>
    </w:p>
    <w:p w14:paraId="784826F2" w14:textId="1BBDEB42" w:rsidR="006B7A49" w:rsidRDefault="009923E0" w:rsidP="006A615E">
      <w:pPr>
        <w:pStyle w:val="ListParagraph"/>
        <w:numPr>
          <w:ilvl w:val="0"/>
          <w:numId w:val="13"/>
        </w:numPr>
      </w:pPr>
      <w:r>
        <w:t>Do not envision</w:t>
      </w:r>
      <w:r w:rsidR="006A2A0E">
        <w:t xml:space="preserve"> </w:t>
      </w:r>
      <w:del w:id="86" w:author="Gottlieb, Michael (FNIH) [T]" w:date="2017-04-17T08:37:00Z">
        <w:r w:rsidR="006A2A0E" w:rsidDel="002C6287">
          <w:delText xml:space="preserve">see </w:delText>
        </w:r>
      </w:del>
      <w:r w:rsidR="006A2A0E">
        <w:t>tracking sample availability over time</w:t>
      </w:r>
      <w:r>
        <w:t xml:space="preserve"> … </w:t>
      </w:r>
      <w:r w:rsidR="006A2A0E">
        <w:t xml:space="preserve">more as a way of enabling </w:t>
      </w:r>
      <w:proofErr w:type="gramStart"/>
      <w:r w:rsidR="006A2A0E">
        <w:t>a collaboration</w:t>
      </w:r>
      <w:proofErr w:type="gramEnd"/>
      <w:r w:rsidR="006A2A0E">
        <w:t xml:space="preserve"> between </w:t>
      </w:r>
      <w:r>
        <w:t xml:space="preserve">database users and </w:t>
      </w:r>
      <w:r w:rsidR="006A2A0E">
        <w:t>study investigator</w:t>
      </w:r>
      <w:r>
        <w:t>s</w:t>
      </w:r>
      <w:r w:rsidR="006A2A0E">
        <w:t>.</w:t>
      </w:r>
    </w:p>
    <w:p w14:paraId="096E12A2" w14:textId="77777777" w:rsidR="001C5C26" w:rsidRDefault="006A2A0E" w:rsidP="006A615E">
      <w:pPr>
        <w:pStyle w:val="ListParagraph"/>
        <w:numPr>
          <w:ilvl w:val="0"/>
          <w:numId w:val="13"/>
        </w:numPr>
      </w:pPr>
      <w:proofErr w:type="spellStart"/>
      <w:r>
        <w:t>HBGDki</w:t>
      </w:r>
      <w:proofErr w:type="spellEnd"/>
      <w:r>
        <w:t xml:space="preserve"> has a more stru</w:t>
      </w:r>
      <w:r w:rsidR="001C5C26">
        <w:t>ctured form for the GEMS data.</w:t>
      </w:r>
    </w:p>
    <w:p w14:paraId="78980BC4" w14:textId="3B2165D8" w:rsidR="006B7A49" w:rsidRDefault="009923E0" w:rsidP="006A615E">
      <w:pPr>
        <w:pStyle w:val="ListParagraph"/>
        <w:numPr>
          <w:ilvl w:val="0"/>
          <w:numId w:val="13"/>
        </w:numPr>
      </w:pPr>
      <w:r w:rsidRPr="006A615E">
        <w:rPr>
          <w:highlight w:val="yellow"/>
        </w:rPr>
        <w:t>Action Item:</w:t>
      </w:r>
      <w:r>
        <w:t xml:space="preserve"> </w:t>
      </w:r>
      <w:r w:rsidR="006A2A0E">
        <w:t xml:space="preserve">Tom to provide Penn team with </w:t>
      </w:r>
      <w:proofErr w:type="spellStart"/>
      <w:r w:rsidR="006A2A0E">
        <w:t>HBGDki</w:t>
      </w:r>
      <w:proofErr w:type="spellEnd"/>
      <w:r w:rsidR="006A2A0E">
        <w:t xml:space="preserve"> information on GEMS data</w:t>
      </w:r>
      <w:r w:rsidR="00744253" w:rsidRPr="006A615E">
        <w:rPr>
          <w:i/>
          <w:color w:val="FF0000"/>
        </w:rPr>
        <w:t xml:space="preserve"> … done</w:t>
      </w:r>
    </w:p>
    <w:p w14:paraId="0F5E89AE" w14:textId="14752880" w:rsidR="006B7A49" w:rsidRDefault="006A2A0E" w:rsidP="006A615E">
      <w:pPr>
        <w:pStyle w:val="ListParagraph"/>
        <w:numPr>
          <w:ilvl w:val="0"/>
          <w:numId w:val="13"/>
        </w:numPr>
      </w:pPr>
      <w:r w:rsidRPr="006A615E">
        <w:rPr>
          <w:highlight w:val="green"/>
        </w:rPr>
        <w:t>Agreement</w:t>
      </w:r>
      <w:r>
        <w:t xml:space="preserve"> that “release 0” is what is already organized/structured in </w:t>
      </w:r>
      <w:proofErr w:type="spellStart"/>
      <w:r>
        <w:t>HBGDki</w:t>
      </w:r>
      <w:proofErr w:type="spellEnd"/>
      <w:r w:rsidR="00A24AC9">
        <w:t xml:space="preserve"> for GEMS and MAL-ED</w:t>
      </w:r>
      <w:r>
        <w:t>.</w:t>
      </w:r>
      <w:r w:rsidR="00A24AC9">
        <w:t xml:space="preserve">  Plan the first public release around “release 0.”</w:t>
      </w:r>
      <w:r>
        <w:t xml:space="preserve">  “Release 1” will extend on this.</w:t>
      </w:r>
      <w:r w:rsidR="00A24AC9">
        <w:t xml:space="preserve">  Once “release 0” is internally shared, group to evaluate if public release should take place sooner than Nov-2017.</w:t>
      </w:r>
      <w:r w:rsidR="006B7A49">
        <w:br/>
      </w:r>
      <w:r w:rsidR="00410087">
        <w:t xml:space="preserve">Tom </w:t>
      </w:r>
      <w:proofErr w:type="spellStart"/>
      <w:r w:rsidR="00410087">
        <w:t>Peppard</w:t>
      </w:r>
      <w:proofErr w:type="spellEnd"/>
      <w:r w:rsidR="00410087">
        <w:t xml:space="preserve"> </w:t>
      </w:r>
      <w:r w:rsidR="00900145">
        <w:t xml:space="preserve">already </w:t>
      </w:r>
      <w:r w:rsidR="00F555A7">
        <w:t xml:space="preserve">sent </w:t>
      </w:r>
      <w:r w:rsidR="00410087">
        <w:t xml:space="preserve">Penn team </w:t>
      </w:r>
      <w:r w:rsidR="00F555A7">
        <w:t xml:space="preserve">the </w:t>
      </w:r>
      <w:r w:rsidR="00410087">
        <w:t xml:space="preserve">data dictionary that </w:t>
      </w:r>
      <w:r w:rsidR="00F555A7">
        <w:t xml:space="preserve">the GEMS team shared with the </w:t>
      </w:r>
      <w:proofErr w:type="spellStart"/>
      <w:r w:rsidR="00410087">
        <w:t>HBGDki</w:t>
      </w:r>
      <w:proofErr w:type="spellEnd"/>
      <w:r w:rsidR="00410087">
        <w:t>.</w:t>
      </w:r>
    </w:p>
    <w:p w14:paraId="66EE188D" w14:textId="17301351" w:rsidR="006B7A49" w:rsidRPr="006A615E" w:rsidRDefault="00410087" w:rsidP="006A615E">
      <w:pPr>
        <w:keepNext/>
        <w:spacing w:before="220"/>
      </w:pPr>
      <w:r w:rsidRPr="006A615E">
        <w:rPr>
          <w:b/>
        </w:rPr>
        <w:t xml:space="preserve">Development of formal ontologies relating to enteric disease (Chris </w:t>
      </w:r>
      <w:proofErr w:type="spellStart"/>
      <w:r w:rsidRPr="006A615E">
        <w:rPr>
          <w:b/>
        </w:rPr>
        <w:t>Stoeckert</w:t>
      </w:r>
      <w:proofErr w:type="spellEnd"/>
      <w:r w:rsidRPr="006A615E">
        <w:rPr>
          <w:b/>
        </w:rPr>
        <w:t>)</w:t>
      </w:r>
    </w:p>
    <w:p w14:paraId="5329BEEF" w14:textId="2A61B729" w:rsidR="006B7A49" w:rsidRPr="006A615E" w:rsidRDefault="0053309F" w:rsidP="006A615E">
      <w:pPr>
        <w:pStyle w:val="ListParagraph"/>
        <w:numPr>
          <w:ilvl w:val="0"/>
          <w:numId w:val="13"/>
        </w:numPr>
        <w:rPr>
          <w:b/>
        </w:rPr>
      </w:pPr>
      <w:r w:rsidRPr="0053309F">
        <w:t xml:space="preserve">The </w:t>
      </w:r>
      <w:proofErr w:type="spellStart"/>
      <w:r w:rsidRPr="0053309F">
        <w:t>HBGDki</w:t>
      </w:r>
      <w:proofErr w:type="spellEnd"/>
      <w:r w:rsidRPr="0053309F">
        <w:t xml:space="preserve"> data standard is based on CDISC</w:t>
      </w:r>
      <w:r>
        <w:t>.  Tom can provide a structured description to help understand relationship between raw data and CDISC-formatted data.</w:t>
      </w:r>
    </w:p>
    <w:p w14:paraId="527D754C" w14:textId="01BC643C" w:rsidR="006B7A49" w:rsidRDefault="0053309F" w:rsidP="006A615E">
      <w:pPr>
        <w:pStyle w:val="ListParagraph"/>
        <w:numPr>
          <w:ilvl w:val="0"/>
          <w:numId w:val="13"/>
        </w:numPr>
      </w:pPr>
      <w:r>
        <w:t>Still need to understand if it should be assumed that all CDISC-formatted datasets are integrate-able in a useful way.</w:t>
      </w:r>
    </w:p>
    <w:p w14:paraId="10EE33D0" w14:textId="77777777" w:rsidR="0053309F" w:rsidRDefault="0053309F" w:rsidP="006A615E">
      <w:pPr>
        <w:pStyle w:val="ListParagraph"/>
        <w:numPr>
          <w:ilvl w:val="0"/>
          <w:numId w:val="13"/>
        </w:numPr>
      </w:pPr>
      <w:r>
        <w:lastRenderedPageBreak/>
        <w:t>Formal ontologies will best support community expansion for this project.</w:t>
      </w:r>
      <w:r w:rsidR="003B296A">
        <w:t xml:space="preserve">  Note that CDISC is not a formal ontology; rather it is a data standard.  It describes how to structure the data and includes some controlled terminology, but it lacks the detailed relationships among and descriptors for individual data fields.  </w:t>
      </w:r>
    </w:p>
    <w:p w14:paraId="5B9D3A4F" w14:textId="335DF816" w:rsidR="006B7A49" w:rsidRDefault="0053309F" w:rsidP="006A615E">
      <w:pPr>
        <w:keepNext/>
        <w:spacing w:before="220"/>
      </w:pPr>
      <w:r w:rsidRPr="006A615E">
        <w:rPr>
          <w:b/>
        </w:rPr>
        <w:t xml:space="preserve">Outreach activities (Omar </w:t>
      </w:r>
      <w:proofErr w:type="spellStart"/>
      <w:r w:rsidRPr="006A615E">
        <w:rPr>
          <w:b/>
        </w:rPr>
        <w:t>Harb</w:t>
      </w:r>
      <w:proofErr w:type="spellEnd"/>
      <w:r w:rsidRPr="006A615E">
        <w:rPr>
          <w:b/>
        </w:rPr>
        <w:t>)</w:t>
      </w:r>
    </w:p>
    <w:p w14:paraId="68F8CCA7" w14:textId="115CA916" w:rsidR="006B7A49" w:rsidRDefault="009923E0" w:rsidP="006A615E">
      <w:pPr>
        <w:pStyle w:val="ListParagraph"/>
        <w:numPr>
          <w:ilvl w:val="0"/>
          <w:numId w:val="13"/>
        </w:numPr>
      </w:pPr>
      <w:proofErr w:type="spellStart"/>
      <w:r>
        <w:t>EuPathDB</w:t>
      </w:r>
      <w:proofErr w:type="spellEnd"/>
      <w:r w:rsidR="0053309F" w:rsidRPr="0053309F">
        <w:t xml:space="preserve"> has a team, led by Omar, focused on outreach</w:t>
      </w:r>
      <w:r w:rsidR="00900145">
        <w:t xml:space="preserve"> for </w:t>
      </w:r>
      <w:proofErr w:type="spellStart"/>
      <w:r w:rsidR="00900145">
        <w:t>EuPathDB</w:t>
      </w:r>
      <w:proofErr w:type="spellEnd"/>
      <w:r>
        <w:t xml:space="preserve"> projects.</w:t>
      </w:r>
    </w:p>
    <w:p w14:paraId="344AABAC" w14:textId="2ACF5A94" w:rsidR="006B7A49" w:rsidRDefault="00900145" w:rsidP="006A615E">
      <w:pPr>
        <w:pStyle w:val="ListParagraph"/>
        <w:numPr>
          <w:ilvl w:val="0"/>
          <w:numId w:val="13"/>
        </w:numPr>
      </w:pPr>
      <w:r>
        <w:t xml:space="preserve">Outreach will include training research in developing countries: focused on empowering local users and making sure </w:t>
      </w:r>
      <w:r w:rsidR="009D73FC">
        <w:t>they</w:t>
      </w:r>
      <w:r>
        <w:t xml:space="preserve"> can be successful accessing </w:t>
      </w:r>
      <w:proofErr w:type="spellStart"/>
      <w:r>
        <w:t>EuPathDB</w:t>
      </w:r>
      <w:proofErr w:type="spellEnd"/>
      <w:r>
        <w:t xml:space="preserve"> using their own computers in their respective settings.</w:t>
      </w:r>
    </w:p>
    <w:p w14:paraId="21AE6684" w14:textId="6FD2B256" w:rsidR="006B7A49" w:rsidRDefault="00D11D11" w:rsidP="006A615E">
      <w:pPr>
        <w:pStyle w:val="ListParagraph"/>
        <w:numPr>
          <w:ilvl w:val="0"/>
          <w:numId w:val="13"/>
        </w:numPr>
      </w:pPr>
      <w:r>
        <w:t xml:space="preserve">Steve: </w:t>
      </w:r>
      <w:r w:rsidR="009923E0">
        <w:t xml:space="preserve"> </w:t>
      </w:r>
      <w:r>
        <w:t xml:space="preserve">strong support for </w:t>
      </w:r>
      <w:r w:rsidR="009D73FC">
        <w:t>robust outreach strategy to support the success of</w:t>
      </w:r>
      <w:r>
        <w:t xml:space="preserve"> pubic hosting.</w:t>
      </w:r>
    </w:p>
    <w:p w14:paraId="37E0AF14" w14:textId="77777777" w:rsidR="00D11D11" w:rsidRDefault="00D11D11" w:rsidP="006A615E">
      <w:pPr>
        <w:pStyle w:val="ListParagraph"/>
        <w:numPr>
          <w:ilvl w:val="0"/>
          <w:numId w:val="13"/>
        </w:numPr>
      </w:pPr>
      <w:r w:rsidRPr="006A615E">
        <w:rPr>
          <w:highlight w:val="yellow"/>
        </w:rPr>
        <w:t>Action Item:</w:t>
      </w:r>
      <w:r>
        <w:t xml:space="preserve"> Anna and Michael/Karen to contact respective investigators to get a short list of those who (1) are deeply familiar with data set and (2) would be willing to serve as part of a beta testing team.</w:t>
      </w:r>
    </w:p>
    <w:p w14:paraId="5880E70B" w14:textId="01106D87" w:rsidR="006B7A49" w:rsidRDefault="00A24AC9" w:rsidP="006A615E">
      <w:pPr>
        <w:keepNext/>
        <w:spacing w:before="220"/>
      </w:pPr>
      <w:r w:rsidRPr="006A615E">
        <w:rPr>
          <w:b/>
        </w:rPr>
        <w:t>Question of scope and vision for the project</w:t>
      </w:r>
      <w:r w:rsidR="00910D59" w:rsidRPr="006A615E">
        <w:rPr>
          <w:b/>
        </w:rPr>
        <w:t xml:space="preserve"> (All)</w:t>
      </w:r>
    </w:p>
    <w:p w14:paraId="2D0597AC" w14:textId="7194B678" w:rsidR="006B7A49" w:rsidRPr="001C5C26" w:rsidRDefault="006A2A0E" w:rsidP="006A615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24AC9">
        <w:t xml:space="preserve">Can EDD database area be </w:t>
      </w:r>
      <w:r w:rsidR="00A24AC9" w:rsidRPr="00A24AC9">
        <w:t xml:space="preserve">set up </w:t>
      </w:r>
      <w:r w:rsidR="009923E0">
        <w:t>as</w:t>
      </w:r>
      <w:r w:rsidR="00A24AC9" w:rsidRPr="00A24AC9">
        <w:t xml:space="preserve"> part of a </w:t>
      </w:r>
      <w:proofErr w:type="spellStart"/>
      <w:r w:rsidR="009923E0">
        <w:t>C</w:t>
      </w:r>
      <w:r w:rsidR="009923E0" w:rsidRPr="00A24AC9">
        <w:t>lin</w:t>
      </w:r>
      <w:proofErr w:type="spellEnd"/>
      <w:r w:rsidR="009923E0">
        <w:t>/</w:t>
      </w:r>
      <w:proofErr w:type="spellStart"/>
      <w:r w:rsidR="009923E0" w:rsidRPr="001C5C26">
        <w:rPr>
          <w:color w:val="000000" w:themeColor="text1"/>
        </w:rPr>
        <w:t>EpiDB</w:t>
      </w:r>
      <w:proofErr w:type="spellEnd"/>
      <w:r w:rsidR="00A24AC9" w:rsidRPr="001C5C26">
        <w:rPr>
          <w:color w:val="000000" w:themeColor="text1"/>
        </w:rPr>
        <w:t xml:space="preserve"> </w:t>
      </w:r>
      <w:r w:rsidR="009923E0" w:rsidRPr="001C5C26">
        <w:rPr>
          <w:color w:val="000000" w:themeColor="text1"/>
        </w:rPr>
        <w:t xml:space="preserve">housing </w:t>
      </w:r>
      <w:r w:rsidR="00A24AC9" w:rsidRPr="001C5C26">
        <w:rPr>
          <w:color w:val="000000" w:themeColor="text1"/>
        </w:rPr>
        <w:t>other datasets</w:t>
      </w:r>
      <w:r w:rsidR="00775345" w:rsidRPr="001C5C26">
        <w:rPr>
          <w:color w:val="000000" w:themeColor="text1"/>
        </w:rPr>
        <w:t xml:space="preserve"> (non BMGF, non EDD)</w:t>
      </w:r>
      <w:r w:rsidR="009923E0" w:rsidRPr="001C5C26">
        <w:rPr>
          <w:color w:val="000000" w:themeColor="text1"/>
        </w:rPr>
        <w:t>?  This way,</w:t>
      </w:r>
      <w:r w:rsidR="009D73FC" w:rsidRPr="001C5C26">
        <w:rPr>
          <w:color w:val="000000" w:themeColor="text1"/>
        </w:rPr>
        <w:t xml:space="preserve"> a single URL </w:t>
      </w:r>
      <w:r w:rsidR="009923E0" w:rsidRPr="001C5C26">
        <w:rPr>
          <w:color w:val="000000" w:themeColor="text1"/>
        </w:rPr>
        <w:t xml:space="preserve">would </w:t>
      </w:r>
      <w:r w:rsidR="00A24AC9" w:rsidRPr="001C5C26">
        <w:rPr>
          <w:color w:val="000000" w:themeColor="text1"/>
        </w:rPr>
        <w:t>take user</w:t>
      </w:r>
      <w:r w:rsidR="009923E0" w:rsidRPr="001C5C26">
        <w:rPr>
          <w:color w:val="000000" w:themeColor="text1"/>
        </w:rPr>
        <w:t>s</w:t>
      </w:r>
      <w:r w:rsidR="00A24AC9" w:rsidRPr="001C5C26">
        <w:rPr>
          <w:color w:val="000000" w:themeColor="text1"/>
        </w:rPr>
        <w:t xml:space="preserve"> to a master list</w:t>
      </w:r>
      <w:r w:rsidR="009D73FC" w:rsidRPr="001C5C26">
        <w:rPr>
          <w:color w:val="000000" w:themeColor="text1"/>
        </w:rPr>
        <w:t xml:space="preserve"> of datasets</w:t>
      </w:r>
      <w:r w:rsidR="00775345" w:rsidRPr="001C5C26">
        <w:rPr>
          <w:color w:val="000000" w:themeColor="text1"/>
        </w:rPr>
        <w:t xml:space="preserve">, allowing </w:t>
      </w:r>
      <w:r w:rsidR="00A24AC9" w:rsidRPr="001C5C26">
        <w:rPr>
          <w:color w:val="000000" w:themeColor="text1"/>
        </w:rPr>
        <w:t>user</w:t>
      </w:r>
      <w:r w:rsidR="00775345" w:rsidRPr="001C5C26">
        <w:rPr>
          <w:color w:val="000000" w:themeColor="text1"/>
        </w:rPr>
        <w:t>s to</w:t>
      </w:r>
      <w:r w:rsidR="00A24AC9" w:rsidRPr="001C5C26">
        <w:rPr>
          <w:color w:val="000000" w:themeColor="text1"/>
        </w:rPr>
        <w:t xml:space="preserve"> drill down into EDD-specific </w:t>
      </w:r>
      <w:r w:rsidR="00775345" w:rsidRPr="001C5C26">
        <w:rPr>
          <w:color w:val="000000" w:themeColor="text1"/>
        </w:rPr>
        <w:t xml:space="preserve">data, </w:t>
      </w:r>
      <w:r w:rsidR="00A24AC9" w:rsidRPr="001C5C26">
        <w:rPr>
          <w:color w:val="000000" w:themeColor="text1"/>
        </w:rPr>
        <w:t>or other area</w:t>
      </w:r>
      <w:r w:rsidR="00775345" w:rsidRPr="001C5C26">
        <w:rPr>
          <w:color w:val="000000" w:themeColor="text1"/>
        </w:rPr>
        <w:t xml:space="preserve">s (e.g. </w:t>
      </w:r>
      <w:r w:rsidR="00A24AC9" w:rsidRPr="001C5C26">
        <w:rPr>
          <w:color w:val="000000" w:themeColor="text1"/>
        </w:rPr>
        <w:t>malaria)</w:t>
      </w:r>
      <w:r w:rsidR="00775345" w:rsidRPr="001C5C26">
        <w:rPr>
          <w:color w:val="000000" w:themeColor="text1"/>
        </w:rPr>
        <w:t xml:space="preserve"> … </w:t>
      </w:r>
      <w:r w:rsidR="00775345" w:rsidRPr="006A615E">
        <w:rPr>
          <w:color w:val="000000" w:themeColor="text1"/>
        </w:rPr>
        <w:t>and also to extract EDD information from malaria studies (for example)</w:t>
      </w:r>
      <w:r w:rsidR="00A24AC9" w:rsidRPr="006A615E">
        <w:rPr>
          <w:color w:val="000000" w:themeColor="text1"/>
        </w:rPr>
        <w:t>.</w:t>
      </w:r>
    </w:p>
    <w:p w14:paraId="5B91AFC3" w14:textId="75C1455C" w:rsidR="005B4DD2" w:rsidRDefault="005B4DD2" w:rsidP="006A615E">
      <w:pPr>
        <w:pStyle w:val="ListParagraph"/>
        <w:numPr>
          <w:ilvl w:val="0"/>
          <w:numId w:val="13"/>
        </w:numPr>
      </w:pPr>
      <w:r w:rsidRPr="006A615E">
        <w:rPr>
          <w:color w:val="000000" w:themeColor="text1"/>
          <w:highlight w:val="green"/>
        </w:rPr>
        <w:t>Agreement</w:t>
      </w:r>
      <w:r w:rsidRPr="001C5C26">
        <w:rPr>
          <w:color w:val="000000" w:themeColor="text1"/>
        </w:rPr>
        <w:t xml:space="preserve"> </w:t>
      </w:r>
      <w:r w:rsidR="00775345" w:rsidRPr="001C5C26">
        <w:rPr>
          <w:color w:val="000000" w:themeColor="text1"/>
        </w:rPr>
        <w:t>that database resources supported by this award should be constructed so as to readily accommodate datasets beyond those that are EDD-spe</w:t>
      </w:r>
      <w:r w:rsidR="00775345" w:rsidRPr="00A24AC9">
        <w:t>cific</w:t>
      </w:r>
      <w:r w:rsidR="00775345">
        <w:t xml:space="preserve">.  Organizing in this way should make it possible for a user to query across available datasets (EDD, malaria </w:t>
      </w:r>
      <w:proofErr w:type="spellStart"/>
      <w:r w:rsidR="00775345">
        <w:t>etc</w:t>
      </w:r>
      <w:proofErr w:type="spellEnd"/>
      <w:r w:rsidR="00775345">
        <w:t>), when appropriate</w:t>
      </w:r>
      <w:r>
        <w:t>.</w:t>
      </w:r>
    </w:p>
    <w:p w14:paraId="09E5A581" w14:textId="128ED143" w:rsidR="006B7A49" w:rsidRPr="00910D59" w:rsidRDefault="00910D59" w:rsidP="006A615E">
      <w:pPr>
        <w:keepNext/>
        <w:spacing w:before="220"/>
      </w:pPr>
      <w:r w:rsidRPr="006A615E">
        <w:rPr>
          <w:b/>
        </w:rPr>
        <w:t>Planning for MAL-ED and GEMS Investigator meeting (All)</w:t>
      </w:r>
    </w:p>
    <w:p w14:paraId="2068AB08" w14:textId="34A18D74" w:rsidR="006B7A49" w:rsidRDefault="00910D59" w:rsidP="006A615E">
      <w:pPr>
        <w:pStyle w:val="ListParagraph"/>
        <w:numPr>
          <w:ilvl w:val="0"/>
          <w:numId w:val="13"/>
        </w:numPr>
      </w:pPr>
      <w:r>
        <w:t>Suggestion to target Nov-2017 ASTMH</w:t>
      </w:r>
      <w:r w:rsidR="00775345">
        <w:t>, b</w:t>
      </w:r>
      <w:r>
        <w:t xml:space="preserve">ut Karen </w:t>
      </w:r>
      <w:r w:rsidR="00775345">
        <w:t xml:space="preserve">notes </w:t>
      </w:r>
      <w:r>
        <w:t xml:space="preserve">that most MAL-ED investigators do NOT </w:t>
      </w:r>
      <w:r w:rsidR="00775345">
        <w:t>attend</w:t>
      </w:r>
      <w:r>
        <w:t xml:space="preserve"> ASTMH. </w:t>
      </w:r>
      <w:proofErr w:type="spellStart"/>
      <w:r>
        <w:t>EuPathDB</w:t>
      </w:r>
      <w:proofErr w:type="spellEnd"/>
      <w:r>
        <w:t xml:space="preserve"> will be presenting at ASTMH</w:t>
      </w:r>
      <w:r w:rsidR="00775345">
        <w:t xml:space="preserve">, </w:t>
      </w:r>
      <w:r>
        <w:t>so there is still the opportunity to highlight this project: could be publicly available during the meeting or maintained as public thereafter.</w:t>
      </w:r>
    </w:p>
    <w:p w14:paraId="77F442F6" w14:textId="34BC682B" w:rsidR="006B7A49" w:rsidRDefault="009D73FC" w:rsidP="006A615E">
      <w:pPr>
        <w:pStyle w:val="ListParagraph"/>
        <w:numPr>
          <w:ilvl w:val="0"/>
          <w:numId w:val="13"/>
        </w:numPr>
      </w:pPr>
      <w:r>
        <w:t>BMGF can provide a convening budget to make the investigator meeting happen in a way that optimizes participation from study investigators/epidemiologists/statisticians.</w:t>
      </w:r>
    </w:p>
    <w:p w14:paraId="65ECCCDE" w14:textId="142709D5" w:rsidR="001C5C26" w:rsidRDefault="00910D59" w:rsidP="006A615E">
      <w:pPr>
        <w:pStyle w:val="ListParagraph"/>
        <w:numPr>
          <w:ilvl w:val="0"/>
          <w:numId w:val="13"/>
        </w:numPr>
      </w:pPr>
      <w:r w:rsidRPr="006A615E">
        <w:rPr>
          <w:highlight w:val="green"/>
        </w:rPr>
        <w:t>Agreement</w:t>
      </w:r>
      <w:r>
        <w:t xml:space="preserve"> </w:t>
      </w:r>
      <w:r w:rsidR="00775345">
        <w:t>that a small group be convened in August to look at the “release 0” prototype and to draft policies and procedures for data access, and further plans for data loading, analysis, etc</w:t>
      </w:r>
      <w:r>
        <w:t>.</w:t>
      </w:r>
    </w:p>
    <w:p w14:paraId="222D79C8" w14:textId="7707E45F" w:rsidR="006B7A49" w:rsidRDefault="00D11D11" w:rsidP="006A615E">
      <w:pPr>
        <w:pStyle w:val="ListParagraph"/>
        <w:numPr>
          <w:ilvl w:val="0"/>
          <w:numId w:val="13"/>
        </w:numPr>
      </w:pPr>
      <w:r w:rsidRPr="006A615E">
        <w:rPr>
          <w:highlight w:val="yellow"/>
        </w:rPr>
        <w:t>Action Item</w:t>
      </w:r>
      <w:r>
        <w:t>: Thea, Laura with guidance from Steve, Anita, Penn and GEMS/MAL-ED leads plan an August meeting that includes a core set of GEMS/MAL-ED investigators or local researchers.</w:t>
      </w:r>
    </w:p>
    <w:p w14:paraId="044CECD7" w14:textId="77B41B42" w:rsidR="006B7A49" w:rsidRPr="001C5C26" w:rsidRDefault="00197341" w:rsidP="006A615E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>
        <w:t>EuPathDB</w:t>
      </w:r>
      <w:proofErr w:type="spellEnd"/>
      <w:r>
        <w:t xml:space="preserve"> does not </w:t>
      </w:r>
      <w:r w:rsidR="00775345">
        <w:t xml:space="preserve">currently </w:t>
      </w:r>
      <w:r>
        <w:t xml:space="preserve">require </w:t>
      </w:r>
      <w:r w:rsidR="00775345">
        <w:t xml:space="preserve">all </w:t>
      </w:r>
      <w:r>
        <w:t>users to log on</w:t>
      </w:r>
      <w:r w:rsidR="00775345">
        <w:t xml:space="preserve">, </w:t>
      </w:r>
      <w:r>
        <w:t xml:space="preserve">unless they want to save their </w:t>
      </w:r>
      <w:r w:rsidR="00775345">
        <w:t xml:space="preserve">query history, receive updates, etc.  </w:t>
      </w:r>
      <w:r>
        <w:t>That said</w:t>
      </w:r>
      <w:proofErr w:type="gramStart"/>
      <w:r>
        <w:t>,</w:t>
      </w:r>
      <w:proofErr w:type="gramEnd"/>
      <w:r>
        <w:t xml:space="preserve"> </w:t>
      </w:r>
      <w:r w:rsidRPr="001C5C26">
        <w:rPr>
          <w:color w:val="000000" w:themeColor="text1"/>
        </w:rPr>
        <w:t xml:space="preserve">access to </w:t>
      </w:r>
      <w:r w:rsidR="00775345" w:rsidRPr="001C5C26">
        <w:rPr>
          <w:color w:val="000000" w:themeColor="text1"/>
        </w:rPr>
        <w:t>this resource</w:t>
      </w:r>
      <w:r w:rsidRPr="001C5C26">
        <w:rPr>
          <w:color w:val="000000" w:themeColor="text1"/>
        </w:rPr>
        <w:t xml:space="preserve"> can be set up differently.  Michael G said that investigators have signed off on making the data publicly available: going forward he wants to be transparent with them regarding the details.</w:t>
      </w:r>
    </w:p>
    <w:p w14:paraId="79C1DA34" w14:textId="5386BC8B" w:rsidR="006B7A49" w:rsidRPr="001C5C26" w:rsidRDefault="00F127D9" w:rsidP="006A615E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gramStart"/>
      <w:r w:rsidRPr="001C5C26">
        <w:rPr>
          <w:color w:val="000000" w:themeColor="text1"/>
        </w:rPr>
        <w:t>GEMS has</w:t>
      </w:r>
      <w:proofErr w:type="gramEnd"/>
      <w:r w:rsidRPr="001C5C26">
        <w:rPr>
          <w:color w:val="000000" w:themeColor="text1"/>
        </w:rPr>
        <w:t xml:space="preserve"> been over</w:t>
      </w:r>
      <w:r w:rsidR="001603C9" w:rsidRPr="001C5C26">
        <w:rPr>
          <w:color w:val="000000" w:themeColor="text1"/>
        </w:rPr>
        <w:t xml:space="preserve"> for</w:t>
      </w:r>
      <w:r w:rsidRPr="001C5C26">
        <w:rPr>
          <w:color w:val="000000" w:themeColor="text1"/>
        </w:rPr>
        <w:t xml:space="preserve"> a long time: investigators do not convene anymore.  Nov-2017 would be great time to introduce VIDA</w:t>
      </w:r>
      <w:r w:rsidR="00197341" w:rsidRPr="001C5C26">
        <w:rPr>
          <w:color w:val="000000" w:themeColor="text1"/>
        </w:rPr>
        <w:t xml:space="preserve"> investigators to the </w:t>
      </w:r>
      <w:proofErr w:type="spellStart"/>
      <w:r w:rsidR="00197341" w:rsidRPr="001C5C26">
        <w:rPr>
          <w:color w:val="000000" w:themeColor="text1"/>
        </w:rPr>
        <w:t>EuPathDB</w:t>
      </w:r>
      <w:proofErr w:type="spellEnd"/>
      <w:r w:rsidR="00197341" w:rsidRPr="001C5C26">
        <w:rPr>
          <w:color w:val="000000" w:themeColor="text1"/>
        </w:rPr>
        <w:t xml:space="preserve"> tool.</w:t>
      </w:r>
    </w:p>
    <w:p w14:paraId="1B765DFF" w14:textId="72FC0D37" w:rsidR="006B7A49" w:rsidRPr="001C5C26" w:rsidRDefault="00197341" w:rsidP="006A615E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A615E">
        <w:rPr>
          <w:color w:val="000000" w:themeColor="text1"/>
          <w:highlight w:val="green"/>
        </w:rPr>
        <w:t>Agreement</w:t>
      </w:r>
      <w:r w:rsidRPr="001C5C26">
        <w:rPr>
          <w:color w:val="000000" w:themeColor="text1"/>
        </w:rPr>
        <w:t xml:space="preserve"> to the schedule below</w:t>
      </w:r>
    </w:p>
    <w:p w14:paraId="39B9127D" w14:textId="4A93E653" w:rsidR="006B7A49" w:rsidRPr="001C5C26" w:rsidRDefault="00197341" w:rsidP="006A615E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C5C26">
        <w:rPr>
          <w:color w:val="000000" w:themeColor="text1"/>
        </w:rPr>
        <w:t>August 2017</w:t>
      </w:r>
      <w:r w:rsidR="00775345" w:rsidRPr="001C5C26">
        <w:rPr>
          <w:color w:val="000000" w:themeColor="text1"/>
        </w:rPr>
        <w:t xml:space="preserve"> (</w:t>
      </w:r>
      <w:r w:rsidR="00775345" w:rsidRPr="006A615E">
        <w:rPr>
          <w:color w:val="000000" w:themeColor="text1"/>
        </w:rPr>
        <w:t>or earlier, if possible</w:t>
      </w:r>
      <w:r w:rsidR="00775345" w:rsidRPr="001C5C26">
        <w:rPr>
          <w:color w:val="000000" w:themeColor="text1"/>
        </w:rPr>
        <w:t>)</w:t>
      </w:r>
      <w:r w:rsidRPr="001C5C26">
        <w:rPr>
          <w:color w:val="000000" w:themeColor="text1"/>
        </w:rPr>
        <w:t>: internal release</w:t>
      </w:r>
      <w:r w:rsidR="005A444A" w:rsidRPr="001C5C26">
        <w:rPr>
          <w:color w:val="000000" w:themeColor="text1"/>
        </w:rPr>
        <w:t xml:space="preserve"> ("release 0")</w:t>
      </w:r>
      <w:r w:rsidRPr="001C5C26">
        <w:rPr>
          <w:color w:val="000000" w:themeColor="text1"/>
        </w:rPr>
        <w:t xml:space="preserve"> for beta testing</w:t>
      </w:r>
    </w:p>
    <w:p w14:paraId="48282659" w14:textId="4A651DAD" w:rsidR="006B7A49" w:rsidRPr="001C5C26" w:rsidRDefault="00197341" w:rsidP="006A615E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August 2017: </w:t>
      </w:r>
      <w:r w:rsidR="005A444A" w:rsidRPr="001C5C26">
        <w:rPr>
          <w:color w:val="000000" w:themeColor="text1"/>
        </w:rPr>
        <w:t>face-to-face meeting of core team to start using internal release and to draft policies and procedures (location TBD)</w:t>
      </w:r>
      <w:r w:rsidRPr="001C5C26">
        <w:rPr>
          <w:color w:val="000000" w:themeColor="text1"/>
        </w:rPr>
        <w:t>.</w:t>
      </w:r>
    </w:p>
    <w:p w14:paraId="0F2ED3A5" w14:textId="5BAED287" w:rsidR="006B7A49" w:rsidRPr="001C5C26" w:rsidRDefault="00197341" w:rsidP="006A615E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C5C26">
        <w:rPr>
          <w:color w:val="000000" w:themeColor="text1"/>
        </w:rPr>
        <w:t xml:space="preserve">Nov 2017: </w:t>
      </w:r>
      <w:r w:rsidR="005A444A" w:rsidRPr="001C5C26">
        <w:rPr>
          <w:color w:val="000000" w:themeColor="text1"/>
        </w:rPr>
        <w:t xml:space="preserve">Penn team demo of </w:t>
      </w:r>
      <w:proofErr w:type="spellStart"/>
      <w:r w:rsidR="005A444A" w:rsidRPr="001C5C26">
        <w:rPr>
          <w:color w:val="000000" w:themeColor="text1"/>
        </w:rPr>
        <w:t>EuPathDB</w:t>
      </w:r>
      <w:proofErr w:type="spellEnd"/>
      <w:r w:rsidR="005A444A" w:rsidRPr="001C5C26">
        <w:rPr>
          <w:color w:val="000000" w:themeColor="text1"/>
        </w:rPr>
        <w:t xml:space="preserve"> ("release 0") at ASTMH (with </w:t>
      </w:r>
      <w:r w:rsidRPr="001C5C26">
        <w:rPr>
          <w:color w:val="000000" w:themeColor="text1"/>
        </w:rPr>
        <w:t>possib</w:t>
      </w:r>
      <w:r w:rsidR="005A444A" w:rsidRPr="001C5C26">
        <w:rPr>
          <w:color w:val="000000" w:themeColor="text1"/>
        </w:rPr>
        <w:t>i</w:t>
      </w:r>
      <w:r w:rsidRPr="001C5C26">
        <w:rPr>
          <w:color w:val="000000" w:themeColor="text1"/>
        </w:rPr>
        <w:t>l</w:t>
      </w:r>
      <w:r w:rsidR="005A444A" w:rsidRPr="001C5C26">
        <w:rPr>
          <w:color w:val="000000" w:themeColor="text1"/>
        </w:rPr>
        <w:t>it</w:t>
      </w:r>
      <w:r w:rsidRPr="001C5C26">
        <w:rPr>
          <w:color w:val="000000" w:themeColor="text1"/>
        </w:rPr>
        <w:t xml:space="preserve">y </w:t>
      </w:r>
      <w:r w:rsidR="005A444A" w:rsidRPr="001C5C26">
        <w:rPr>
          <w:color w:val="000000" w:themeColor="text1"/>
        </w:rPr>
        <w:t xml:space="preserve">of opening </w:t>
      </w:r>
      <w:r w:rsidRPr="001C5C26">
        <w:rPr>
          <w:color w:val="000000" w:themeColor="text1"/>
        </w:rPr>
        <w:t>site for use during the meeting</w:t>
      </w:r>
      <w:r w:rsidR="005A444A" w:rsidRPr="001C5C26">
        <w:rPr>
          <w:color w:val="000000" w:themeColor="text1"/>
        </w:rPr>
        <w:t>?</w:t>
      </w:r>
      <w:r w:rsidRPr="001C5C26">
        <w:rPr>
          <w:color w:val="000000" w:themeColor="text1"/>
        </w:rPr>
        <w:t>)</w:t>
      </w:r>
    </w:p>
    <w:p w14:paraId="7ADFC9A5" w14:textId="5CD7B8EE" w:rsidR="00197341" w:rsidRPr="001C5C26" w:rsidRDefault="00775345" w:rsidP="006A615E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A615E">
        <w:rPr>
          <w:color w:val="000000" w:themeColor="text1"/>
        </w:rPr>
        <w:t xml:space="preserve">Oct-Dec </w:t>
      </w:r>
      <w:r w:rsidR="00197341" w:rsidRPr="001C5C26">
        <w:rPr>
          <w:color w:val="000000" w:themeColor="text1"/>
        </w:rPr>
        <w:t xml:space="preserve">2017: investigator workshop </w:t>
      </w:r>
      <w:r w:rsidR="0099482F" w:rsidRPr="001C5C26">
        <w:rPr>
          <w:color w:val="000000" w:themeColor="text1"/>
        </w:rPr>
        <w:t>(</w:t>
      </w:r>
      <w:r w:rsidR="00197341" w:rsidRPr="001C5C26">
        <w:rPr>
          <w:color w:val="000000" w:themeColor="text1"/>
        </w:rPr>
        <w:t>location TBD</w:t>
      </w:r>
      <w:r w:rsidR="0099482F" w:rsidRPr="001C5C26">
        <w:rPr>
          <w:color w:val="000000" w:themeColor="text1"/>
        </w:rPr>
        <w:t>)</w:t>
      </w:r>
      <w:r w:rsidR="005A444A" w:rsidRPr="001C5C26">
        <w:rPr>
          <w:color w:val="000000" w:themeColor="text1"/>
        </w:rPr>
        <w:t>.   BMGF to lead on planning logistics</w:t>
      </w:r>
    </w:p>
    <w:p w14:paraId="7647BBD8" w14:textId="77777777" w:rsidR="001A5148" w:rsidRPr="001C5C26" w:rsidRDefault="001A5148" w:rsidP="006A615E">
      <w:pPr>
        <w:keepNext/>
        <w:spacing w:before="220"/>
        <w:rPr>
          <w:b/>
          <w:color w:val="000000" w:themeColor="text1"/>
        </w:rPr>
      </w:pPr>
      <w:r w:rsidRPr="001C5C26">
        <w:rPr>
          <w:b/>
          <w:color w:val="000000" w:themeColor="text1"/>
        </w:rPr>
        <w:lastRenderedPageBreak/>
        <w:t>How We Expect To Work Together</w:t>
      </w:r>
    </w:p>
    <w:p w14:paraId="39448FC5" w14:textId="3702DE55" w:rsidR="006B7A49" w:rsidRDefault="00197341" w:rsidP="006A615E">
      <w:pPr>
        <w:pStyle w:val="ListParagraph"/>
        <w:numPr>
          <w:ilvl w:val="0"/>
          <w:numId w:val="13"/>
        </w:numPr>
      </w:pPr>
      <w:r w:rsidRPr="001C5C26">
        <w:rPr>
          <w:color w:val="000000" w:themeColor="text1"/>
        </w:rPr>
        <w:t xml:space="preserve">David </w:t>
      </w:r>
      <w:r w:rsidR="005A444A" w:rsidRPr="001C5C26">
        <w:rPr>
          <w:color w:val="000000" w:themeColor="text1"/>
        </w:rPr>
        <w:t xml:space="preserve">has </w:t>
      </w:r>
      <w:r w:rsidRPr="001C5C26">
        <w:rPr>
          <w:color w:val="000000" w:themeColor="text1"/>
        </w:rPr>
        <w:t>request</w:t>
      </w:r>
      <w:r w:rsidR="005A444A" w:rsidRPr="001C5C26">
        <w:rPr>
          <w:color w:val="000000" w:themeColor="text1"/>
        </w:rPr>
        <w:t>ed</w:t>
      </w:r>
      <w:r w:rsidRPr="001C5C26">
        <w:rPr>
          <w:color w:val="000000" w:themeColor="text1"/>
        </w:rPr>
        <w:t xml:space="preserve"> meetings with</w:t>
      </w:r>
      <w:r w:rsidRPr="00197341">
        <w:t xml:space="preserve"> MAL-ED and GEMS leads to support efforts between now and August</w:t>
      </w:r>
      <w:r w:rsidR="005A444A">
        <w:t xml:space="preserve"> </w:t>
      </w:r>
      <w:r w:rsidRPr="00197341">
        <w:t>2017.</w:t>
      </w:r>
    </w:p>
    <w:p w14:paraId="0DCB9EAF" w14:textId="0418311C" w:rsidR="00197341" w:rsidRPr="00197341" w:rsidRDefault="00197341" w:rsidP="006A615E">
      <w:pPr>
        <w:pStyle w:val="ListParagraph"/>
        <w:numPr>
          <w:ilvl w:val="0"/>
          <w:numId w:val="13"/>
        </w:numPr>
      </w:pPr>
      <w:r>
        <w:t>MAL-ED DCC will need to be available to Penn team to help prep internal release</w:t>
      </w:r>
      <w:r w:rsidR="0060397B">
        <w:t>.</w:t>
      </w:r>
    </w:p>
    <w:p w14:paraId="4BDCF4C3" w14:textId="77777777" w:rsidR="001A5148" w:rsidRDefault="00F127D9" w:rsidP="006A615E">
      <w:pPr>
        <w:keepNext/>
        <w:spacing w:before="220"/>
        <w:rPr>
          <w:b/>
        </w:rPr>
      </w:pPr>
      <w:r>
        <w:rPr>
          <w:b/>
        </w:rPr>
        <w:t>Wrap up and Next Steps</w:t>
      </w:r>
      <w:r w:rsidR="001A5148" w:rsidRPr="001C7107">
        <w:rPr>
          <w:b/>
        </w:rPr>
        <w:t>:</w:t>
      </w:r>
    </w:p>
    <w:p w14:paraId="75D1D656" w14:textId="0758B8C9" w:rsidR="00831EE4" w:rsidRPr="00A72BF2" w:rsidRDefault="00831EE4" w:rsidP="00A72BF2">
      <w:pPr>
        <w:pStyle w:val="ListParagraph"/>
        <w:numPr>
          <w:ilvl w:val="0"/>
          <w:numId w:val="13"/>
        </w:numPr>
      </w:pPr>
      <w:r w:rsidRPr="006A615E">
        <w:rPr>
          <w:highlight w:val="yellow"/>
        </w:rPr>
        <w:t>Action Item</w:t>
      </w:r>
      <w:r>
        <w:t>: Thea to publish notes and action items from the meeting</w:t>
      </w:r>
      <w:r w:rsidR="00744253">
        <w:t xml:space="preserve"> </w:t>
      </w:r>
      <w:r w:rsidR="00744253" w:rsidRPr="006A615E">
        <w:rPr>
          <w:i/>
          <w:color w:val="FF0000"/>
        </w:rPr>
        <w:t>… this document</w:t>
      </w:r>
    </w:p>
    <w:p w14:paraId="0E1890F7" w14:textId="77777777" w:rsidR="00261A85" w:rsidRDefault="00261A85" w:rsidP="00D76BDF">
      <w:pPr>
        <w:ind w:left="720"/>
      </w:pPr>
    </w:p>
    <w:sectPr w:rsidR="00261A85" w:rsidSect="00A72BF2">
      <w:headerReference w:type="default" r:id="rId12"/>
      <w:footerReference w:type="default" r:id="rId13"/>
      <w:pgSz w:w="12240" w:h="15840"/>
      <w:pgMar w:top="1296" w:right="1152" w:bottom="1152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ttlieb, Michael (FNIH) [T]" w:date="2017-04-17T07:53:00Z" w:initials="GM([">
    <w:p w14:paraId="79B7F0BE" w14:textId="66F0E82E" w:rsidR="00A72E69" w:rsidRDefault="00A72E69">
      <w:pPr>
        <w:pStyle w:val="CommentText"/>
      </w:pPr>
      <w:r>
        <w:rPr>
          <w:rStyle w:val="CommentReference"/>
        </w:rPr>
        <w:annotationRef/>
      </w:r>
      <w:r>
        <w:t>I don’t understand this sentence on several grounds.  To whom does “this grant’s internal team refer”?  Does this agreement apply to both datasets, i.e. GEMS and MAL-ED? I thought I heard that there was less confidence in being able to deliver the GEMS d</w:t>
      </w:r>
      <w:r w:rsidR="00177BA1">
        <w:t>ata by the August milestone than</w:t>
      </w:r>
      <w:r>
        <w:t xml:space="preserve"> for the MAL-ED data.  </w:t>
      </w:r>
      <w:r w:rsidR="00177BA1">
        <w:t>Do we really want to specify a specific day, i.e. Aug 2?</w:t>
      </w:r>
    </w:p>
  </w:comment>
  <w:comment w:id="1" w:author="Gottlieb, Michael (FNIH) [T]" w:date="2017-04-17T08:07:00Z" w:initials="GM([">
    <w:p w14:paraId="43081EAD" w14:textId="257FC7D6" w:rsidR="00177BA1" w:rsidRDefault="00177BA1">
      <w:pPr>
        <w:pStyle w:val="CommentText"/>
      </w:pPr>
      <w:r>
        <w:rPr>
          <w:rStyle w:val="CommentReference"/>
        </w:rPr>
        <w:annotationRef/>
      </w:r>
      <w:r>
        <w:t xml:space="preserve">I think that this agreement statement needs to be split into 2 – one part focused on the technical issues of the database including the August review and “testing” of the initial prototype </w:t>
      </w:r>
      <w:r w:rsidR="00C116FF">
        <w:t xml:space="preserve">and a second part focused on principles and practices.  With regard to </w:t>
      </w:r>
      <w:r w:rsidR="0004157E">
        <w:t xml:space="preserve">the latter, we may wish to state that the discussion considered a “light touch” approach to requirements for those seeking access.  Work on principles, policies and practices need not wait until August.  </w:t>
      </w:r>
    </w:p>
  </w:comment>
  <w:comment w:id="20" w:author="Gottlieb, Michael (FNIH) [T]" w:date="2017-04-17T08:30:00Z" w:initials="GM([">
    <w:p w14:paraId="3000C891" w14:textId="13FBF07E" w:rsidR="003B4F8F" w:rsidRDefault="003B4F8F">
      <w:pPr>
        <w:pStyle w:val="CommentText"/>
      </w:pPr>
      <w:r>
        <w:rPr>
          <w:rStyle w:val="CommentReference"/>
        </w:rPr>
        <w:annotationRef/>
      </w:r>
      <w:r>
        <w:t>Exactly correct.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B7F0BE" w15:done="0"/>
  <w15:commentEx w15:paraId="43081EAD" w15:done="0"/>
  <w15:commentEx w15:paraId="3000C8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5EDE1" w14:textId="77777777" w:rsidR="0076000B" w:rsidRDefault="0076000B" w:rsidP="00197341">
      <w:r>
        <w:separator/>
      </w:r>
    </w:p>
  </w:endnote>
  <w:endnote w:type="continuationSeparator" w:id="0">
    <w:p w14:paraId="7D4D6A5C" w14:textId="77777777" w:rsidR="0076000B" w:rsidRDefault="0076000B" w:rsidP="001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093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F33CC" w14:textId="77777777" w:rsidR="009923E0" w:rsidRDefault="00992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57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D2E2D6" w14:textId="77777777" w:rsidR="009923E0" w:rsidRDefault="00992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07C4C" w14:textId="77777777" w:rsidR="0076000B" w:rsidRDefault="0076000B" w:rsidP="00197341">
      <w:r>
        <w:separator/>
      </w:r>
    </w:p>
  </w:footnote>
  <w:footnote w:type="continuationSeparator" w:id="0">
    <w:p w14:paraId="652F4B31" w14:textId="77777777" w:rsidR="0076000B" w:rsidRDefault="0076000B" w:rsidP="00197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8DE8D" w14:textId="15BEC565" w:rsidR="009923E0" w:rsidRPr="006A615E" w:rsidRDefault="009923E0" w:rsidP="006A615E">
    <w:pPr>
      <w:pStyle w:val="Header"/>
      <w:tabs>
        <w:tab w:val="clear" w:pos="9360"/>
        <w:tab w:val="right" w:pos="10080"/>
      </w:tabs>
      <w:rPr>
        <w:b/>
      </w:rPr>
    </w:pPr>
    <w:r w:rsidRPr="006A615E">
      <w:rPr>
        <w:b/>
      </w:rPr>
      <w:t>Kickoff Meeting Notes</w:t>
    </w:r>
    <w:r w:rsidR="0099482F" w:rsidRPr="001C5C26">
      <w:rPr>
        <w:b/>
      </w:rPr>
      <w:tab/>
    </w:r>
    <w:r w:rsidR="0099482F" w:rsidRPr="001C5C26">
      <w:rPr>
        <w:b/>
      </w:rPr>
      <w:tab/>
      <w:t>6 April 2017</w:t>
    </w:r>
  </w:p>
  <w:p w14:paraId="1A1E902A" w14:textId="0C2C3D6C" w:rsidR="009923E0" w:rsidRPr="006A615E" w:rsidRDefault="009923E0" w:rsidP="006A615E">
    <w:pPr>
      <w:pStyle w:val="Header"/>
      <w:spacing w:before="120"/>
      <w:jc w:val="center"/>
      <w:rPr>
        <w:b/>
      </w:rPr>
    </w:pPr>
    <w:r w:rsidRPr="006A615E">
      <w:rPr>
        <w:b/>
        <w:i/>
      </w:rPr>
      <w:t>Ensuring Access and Appropriate / Effective Use of Clinical &amp; Epidemiological Datasets</w:t>
    </w:r>
    <w:r w:rsidR="007466E1" w:rsidRPr="006A615E">
      <w:rPr>
        <w:b/>
        <w:i/>
      </w:rPr>
      <w:t xml:space="preserve"> </w:t>
    </w:r>
    <w:r w:rsidRPr="006A615E">
      <w:rPr>
        <w:b/>
        <w:i/>
      </w:rPr>
      <w:t>for Enteric Pathogens</w:t>
    </w:r>
  </w:p>
  <w:p w14:paraId="218D4DD6" w14:textId="77777777" w:rsidR="009923E0" w:rsidRDefault="009923E0" w:rsidP="009946A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E41"/>
    <w:multiLevelType w:val="hybridMultilevel"/>
    <w:tmpl w:val="A7B6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63"/>
    <w:multiLevelType w:val="hybridMultilevel"/>
    <w:tmpl w:val="23D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2211"/>
    <w:multiLevelType w:val="hybridMultilevel"/>
    <w:tmpl w:val="60FE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12CF6"/>
    <w:multiLevelType w:val="hybridMultilevel"/>
    <w:tmpl w:val="10785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95C30"/>
    <w:multiLevelType w:val="hybridMultilevel"/>
    <w:tmpl w:val="CE46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82035"/>
    <w:multiLevelType w:val="hybridMultilevel"/>
    <w:tmpl w:val="9AC0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82423"/>
    <w:multiLevelType w:val="hybridMultilevel"/>
    <w:tmpl w:val="0FF4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E6DA3"/>
    <w:multiLevelType w:val="hybridMultilevel"/>
    <w:tmpl w:val="B52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D7045"/>
    <w:multiLevelType w:val="hybridMultilevel"/>
    <w:tmpl w:val="C82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E7171"/>
    <w:multiLevelType w:val="hybridMultilevel"/>
    <w:tmpl w:val="B4A25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66CB2"/>
    <w:multiLevelType w:val="hybridMultilevel"/>
    <w:tmpl w:val="9022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1592F"/>
    <w:multiLevelType w:val="hybridMultilevel"/>
    <w:tmpl w:val="5F62B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191FF1"/>
    <w:multiLevelType w:val="hybridMultilevel"/>
    <w:tmpl w:val="2CBC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F0A2D"/>
    <w:multiLevelType w:val="hybridMultilevel"/>
    <w:tmpl w:val="33BA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B43F8"/>
    <w:multiLevelType w:val="hybridMultilevel"/>
    <w:tmpl w:val="83B6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43AFC"/>
    <w:multiLevelType w:val="hybridMultilevel"/>
    <w:tmpl w:val="7814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A1F6A"/>
    <w:multiLevelType w:val="hybridMultilevel"/>
    <w:tmpl w:val="B68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B71AA"/>
    <w:multiLevelType w:val="hybridMultilevel"/>
    <w:tmpl w:val="AC68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17"/>
  </w:num>
  <w:num w:numId="6">
    <w:abstractNumId w:val="5"/>
  </w:num>
  <w:num w:numId="7">
    <w:abstractNumId w:val="12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16"/>
  </w:num>
  <w:num w:numId="13">
    <w:abstractNumId w:val="15"/>
  </w:num>
  <w:num w:numId="14">
    <w:abstractNumId w:val="2"/>
  </w:num>
  <w:num w:numId="15">
    <w:abstractNumId w:val="14"/>
  </w:num>
  <w:num w:numId="16">
    <w:abstractNumId w:val="11"/>
  </w:num>
  <w:num w:numId="17">
    <w:abstractNumId w:val="9"/>
  </w:num>
  <w:num w:numId="18">
    <w:abstractNumId w:val="7"/>
  </w:num>
  <w:num w:numId="1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tlieb, Michael (FNIH) [T]">
    <w15:presenceInfo w15:providerId="AD" w15:userId="S-1-5-21-12604286-656692736-1848903544-885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oNotTrackMov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48"/>
    <w:rsid w:val="00040577"/>
    <w:rsid w:val="0004157E"/>
    <w:rsid w:val="000B08B3"/>
    <w:rsid w:val="00114D1C"/>
    <w:rsid w:val="001603C9"/>
    <w:rsid w:val="00172518"/>
    <w:rsid w:val="00177BA1"/>
    <w:rsid w:val="0018285E"/>
    <w:rsid w:val="00197341"/>
    <w:rsid w:val="001A09ED"/>
    <w:rsid w:val="001A5148"/>
    <w:rsid w:val="001B10C9"/>
    <w:rsid w:val="001B48AE"/>
    <w:rsid w:val="001C5C26"/>
    <w:rsid w:val="001C7107"/>
    <w:rsid w:val="001D58DB"/>
    <w:rsid w:val="001D6F0C"/>
    <w:rsid w:val="001D7A0A"/>
    <w:rsid w:val="001E579C"/>
    <w:rsid w:val="001F170A"/>
    <w:rsid w:val="001F7582"/>
    <w:rsid w:val="002043DE"/>
    <w:rsid w:val="002113D7"/>
    <w:rsid w:val="00246972"/>
    <w:rsid w:val="00252AF5"/>
    <w:rsid w:val="00261A85"/>
    <w:rsid w:val="00263DA3"/>
    <w:rsid w:val="002847F5"/>
    <w:rsid w:val="002C2C6C"/>
    <w:rsid w:val="002C6287"/>
    <w:rsid w:val="002E1B2A"/>
    <w:rsid w:val="00316408"/>
    <w:rsid w:val="003801B7"/>
    <w:rsid w:val="00393AB5"/>
    <w:rsid w:val="003A00D2"/>
    <w:rsid w:val="003B296A"/>
    <w:rsid w:val="003B3F0D"/>
    <w:rsid w:val="003B4F8F"/>
    <w:rsid w:val="003C39C7"/>
    <w:rsid w:val="003F02B0"/>
    <w:rsid w:val="003F1DF2"/>
    <w:rsid w:val="003F20CA"/>
    <w:rsid w:val="003F65A0"/>
    <w:rsid w:val="00410087"/>
    <w:rsid w:val="004511A7"/>
    <w:rsid w:val="00467F9D"/>
    <w:rsid w:val="00475A5D"/>
    <w:rsid w:val="004C58B3"/>
    <w:rsid w:val="004D3070"/>
    <w:rsid w:val="004F39F5"/>
    <w:rsid w:val="0053309F"/>
    <w:rsid w:val="00580B41"/>
    <w:rsid w:val="005A444A"/>
    <w:rsid w:val="005A5662"/>
    <w:rsid w:val="005B2E3A"/>
    <w:rsid w:val="005B4DD2"/>
    <w:rsid w:val="0060397B"/>
    <w:rsid w:val="00605FC9"/>
    <w:rsid w:val="00641D98"/>
    <w:rsid w:val="00642ACA"/>
    <w:rsid w:val="00673C0F"/>
    <w:rsid w:val="006A2A0E"/>
    <w:rsid w:val="006A615E"/>
    <w:rsid w:val="006B6D55"/>
    <w:rsid w:val="006B7A49"/>
    <w:rsid w:val="006E095B"/>
    <w:rsid w:val="006F1EBD"/>
    <w:rsid w:val="00717B9A"/>
    <w:rsid w:val="00744253"/>
    <w:rsid w:val="007466E1"/>
    <w:rsid w:val="007549E2"/>
    <w:rsid w:val="0076000B"/>
    <w:rsid w:val="00775345"/>
    <w:rsid w:val="0077627F"/>
    <w:rsid w:val="00780DD1"/>
    <w:rsid w:val="007A0C93"/>
    <w:rsid w:val="007B55AB"/>
    <w:rsid w:val="007C6F09"/>
    <w:rsid w:val="007D0A82"/>
    <w:rsid w:val="007D22BA"/>
    <w:rsid w:val="007F358F"/>
    <w:rsid w:val="008159BB"/>
    <w:rsid w:val="00831EE4"/>
    <w:rsid w:val="008417EF"/>
    <w:rsid w:val="0085238B"/>
    <w:rsid w:val="008875A4"/>
    <w:rsid w:val="00887F1D"/>
    <w:rsid w:val="00892C24"/>
    <w:rsid w:val="008C4A44"/>
    <w:rsid w:val="00900145"/>
    <w:rsid w:val="009101CE"/>
    <w:rsid w:val="00910D59"/>
    <w:rsid w:val="009350CA"/>
    <w:rsid w:val="009923E0"/>
    <w:rsid w:val="009946A9"/>
    <w:rsid w:val="0099482F"/>
    <w:rsid w:val="009D73FC"/>
    <w:rsid w:val="009E56B3"/>
    <w:rsid w:val="00A0497B"/>
    <w:rsid w:val="00A079FB"/>
    <w:rsid w:val="00A2079D"/>
    <w:rsid w:val="00A24AC9"/>
    <w:rsid w:val="00A35E43"/>
    <w:rsid w:val="00A5060C"/>
    <w:rsid w:val="00A72BF2"/>
    <w:rsid w:val="00A72E69"/>
    <w:rsid w:val="00A93452"/>
    <w:rsid w:val="00AA2A5D"/>
    <w:rsid w:val="00AE6B8C"/>
    <w:rsid w:val="00AF5FD9"/>
    <w:rsid w:val="00B358A2"/>
    <w:rsid w:val="00B64DF2"/>
    <w:rsid w:val="00B66DFF"/>
    <w:rsid w:val="00BB0068"/>
    <w:rsid w:val="00BC732C"/>
    <w:rsid w:val="00BF7BF2"/>
    <w:rsid w:val="00C116FF"/>
    <w:rsid w:val="00C73581"/>
    <w:rsid w:val="00C77499"/>
    <w:rsid w:val="00CB0274"/>
    <w:rsid w:val="00CD7348"/>
    <w:rsid w:val="00D11D11"/>
    <w:rsid w:val="00D47620"/>
    <w:rsid w:val="00D76BDF"/>
    <w:rsid w:val="00DA10E4"/>
    <w:rsid w:val="00DB11B4"/>
    <w:rsid w:val="00E55DD7"/>
    <w:rsid w:val="00E665E2"/>
    <w:rsid w:val="00E939A9"/>
    <w:rsid w:val="00E94253"/>
    <w:rsid w:val="00EB416D"/>
    <w:rsid w:val="00EE79D3"/>
    <w:rsid w:val="00F127D9"/>
    <w:rsid w:val="00F251A9"/>
    <w:rsid w:val="00F3348F"/>
    <w:rsid w:val="00F3498D"/>
    <w:rsid w:val="00F555A7"/>
    <w:rsid w:val="00F81131"/>
    <w:rsid w:val="00FD14B0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B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4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4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97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34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341"/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07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9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9F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9FB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F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4A4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4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4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97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34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9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341"/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07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9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9FB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9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9FB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F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4A4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nyurl.com/ClinEpiDBusecases4ED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inyurl.com/ClinEpiDBusecases4EDD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8F9A-EA60-4B01-908E-EE4AB24D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3554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 Norman</dc:creator>
  <cp:lastModifiedBy>Dennis</cp:lastModifiedBy>
  <cp:revision>3</cp:revision>
  <dcterms:created xsi:type="dcterms:W3CDTF">2017-04-17T14:00:00Z</dcterms:created>
  <dcterms:modified xsi:type="dcterms:W3CDTF">2017-04-17T14:07:00Z</dcterms:modified>
</cp:coreProperties>
</file>